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3F185" w14:textId="07E188D6" w:rsidR="001F00E2" w:rsidRPr="00F05E1E" w:rsidRDefault="00F50115">
      <w:pPr>
        <w:jc w:val="both"/>
        <w:rPr>
          <w:rFonts w:ascii="Calibri Light" w:hAnsi="Calibri Light"/>
        </w:rPr>
        <w:pPrChange w:id="0" w:author="paywizard002" w:date="2018-04-27T14:36:00Z">
          <w:pPr/>
        </w:pPrChange>
      </w:pPr>
      <w:ins w:id="1" w:author="Jim Francis Mariano" w:date="2017-09-25T16:37:00Z">
        <w:del w:id="2" w:author="Jim Mariano" w:date="2017-09-25T03:39:00Z">
          <w:r w:rsidDel="67DBB122">
            <w:rPr>
              <w:rFonts w:ascii="Calibri Light" w:hAnsi="Calibri Light"/>
            </w:rPr>
            <w:delText>S</w:delText>
          </w:r>
          <w:r w:rsidDel="283FB8AB">
            <w:rPr>
              <w:rFonts w:ascii="Calibri Light" w:hAnsi="Calibri Light"/>
            </w:rPr>
            <w:delText>KY</w:delText>
          </w:r>
        </w:del>
      </w:ins>
    </w:p>
    <w:p w14:paraId="1903F186" w14:textId="77777777" w:rsidR="001F00E2" w:rsidRPr="00F05E1E" w:rsidRDefault="001F00E2">
      <w:pPr>
        <w:jc w:val="both"/>
        <w:rPr>
          <w:rFonts w:ascii="Calibri Light" w:hAnsi="Calibri Light"/>
        </w:rPr>
        <w:pPrChange w:id="3" w:author="paywizard002" w:date="2018-04-27T14:36:00Z">
          <w:pPr/>
        </w:pPrChange>
      </w:pPr>
    </w:p>
    <w:p w14:paraId="1903F187" w14:textId="77777777" w:rsidR="001F00E2" w:rsidRPr="00F05E1E" w:rsidRDefault="001F00E2">
      <w:pPr>
        <w:jc w:val="both"/>
        <w:rPr>
          <w:rFonts w:ascii="Calibri Light" w:hAnsi="Calibri Light"/>
        </w:rPr>
        <w:pPrChange w:id="4" w:author="paywizard002" w:date="2018-04-27T14:36:00Z">
          <w:pPr/>
        </w:pPrChange>
      </w:pPr>
    </w:p>
    <w:p w14:paraId="1903F188" w14:textId="77777777" w:rsidR="001F00E2" w:rsidRPr="00F05E1E" w:rsidRDefault="001F00E2">
      <w:pPr>
        <w:jc w:val="both"/>
        <w:rPr>
          <w:rFonts w:ascii="Calibri Light" w:hAnsi="Calibri Light"/>
        </w:rPr>
        <w:pPrChange w:id="5" w:author="paywizard002" w:date="2018-04-27T14:36:00Z">
          <w:pPr/>
        </w:pPrChange>
      </w:pPr>
    </w:p>
    <w:p w14:paraId="1903F189" w14:textId="77777777" w:rsidR="001F00E2" w:rsidRPr="00F05E1E" w:rsidRDefault="001F00E2">
      <w:pPr>
        <w:jc w:val="both"/>
        <w:rPr>
          <w:rFonts w:ascii="Calibri Light" w:hAnsi="Calibri Light"/>
        </w:rPr>
        <w:pPrChange w:id="6" w:author="paywizard002" w:date="2018-04-27T14:36:00Z">
          <w:pPr/>
        </w:pPrChange>
      </w:pPr>
    </w:p>
    <w:p w14:paraId="1903F18A" w14:textId="77777777" w:rsidR="001F00E2" w:rsidRPr="00F05E1E" w:rsidRDefault="001F00E2">
      <w:pPr>
        <w:jc w:val="both"/>
        <w:rPr>
          <w:rFonts w:ascii="Calibri Light" w:hAnsi="Calibri Light"/>
        </w:rPr>
        <w:pPrChange w:id="7" w:author="paywizard002" w:date="2018-04-27T14:36:00Z">
          <w:pPr/>
        </w:pPrChange>
      </w:pPr>
    </w:p>
    <w:tbl>
      <w:tblPr>
        <w:tblW w:w="9639" w:type="dxa"/>
        <w:tblBorders>
          <w:insideH w:val="single" w:sz="4" w:space="0" w:color="006666"/>
        </w:tblBorders>
        <w:tblLook w:val="01E0" w:firstRow="1" w:lastRow="1" w:firstColumn="1" w:lastColumn="1" w:noHBand="0" w:noVBand="0"/>
        <w:tblPrChange w:id="8" w:author="Jim Mariano" w:date="2017-10-01T08:17:00Z">
          <w:tblPr>
            <w:tblW w:w="9639" w:type="dxa"/>
            <w:tblBorders>
              <w:insideH w:val="single" w:sz="4" w:space="0" w:color="006666"/>
            </w:tblBorders>
            <w:tblLook w:val="01E0" w:firstRow="1" w:lastRow="1" w:firstColumn="1" w:lastColumn="1" w:noHBand="0" w:noVBand="0"/>
          </w:tblPr>
        </w:tblPrChange>
      </w:tblPr>
      <w:tblGrid>
        <w:gridCol w:w="9639"/>
        <w:tblGridChange w:id="9">
          <w:tblGrid>
            <w:gridCol w:w="360"/>
            <w:gridCol w:w="9279"/>
          </w:tblGrid>
        </w:tblGridChange>
      </w:tblGrid>
      <w:tr w:rsidR="001F00E2" w:rsidRPr="00F05E1E" w14:paraId="1903F18C" w14:textId="77777777" w:rsidTr="7D5AF5F9">
        <w:trPr>
          <w:trHeight w:val="397"/>
          <w:trPrChange w:id="10" w:author="Jim Mariano" w:date="2017-10-01T08:17:00Z">
            <w:trPr>
              <w:gridAfter w:val="0"/>
            </w:trPr>
          </w:trPrChange>
        </w:trPr>
        <w:tc>
          <w:tcPr>
            <w:tcW w:w="9639" w:type="dxa"/>
            <w:vAlign w:val="bottom"/>
            <w:tcPrChange w:id="11" w:author="Jim Mariano" w:date="2017-10-01T08:17:00Z">
              <w:tcPr>
                <w:tcW w:w="9639" w:type="dxa"/>
              </w:tcPr>
            </w:tcPrChange>
          </w:tcPr>
          <w:p w14:paraId="1903F18B" w14:textId="7C930322" w:rsidR="001F00E2" w:rsidRPr="00F05E1E" w:rsidRDefault="4670D299">
            <w:pPr>
              <w:pStyle w:val="Title"/>
              <w:jc w:val="both"/>
              <w:rPr>
                <w:rFonts w:ascii="Calibri Light" w:hAnsi="Calibri Light"/>
              </w:rPr>
              <w:pPrChange w:id="12" w:author="paywizard002" w:date="2018-04-27T14:36:00Z">
                <w:pPr>
                  <w:pStyle w:val="Title"/>
                </w:pPr>
              </w:pPrChange>
            </w:pPr>
            <w:del w:id="13" w:author="Jim Francis Mariano" w:date="2017-09-25T16:37:00Z">
              <w:r w:rsidRPr="4670D299" w:rsidDel="00F50115">
                <w:rPr>
                  <w:rFonts w:ascii="Calibri Light" w:hAnsi="Calibri Light"/>
                </w:rPr>
                <w:delText>ABS</w:delText>
              </w:r>
            </w:del>
            <w:ins w:id="14" w:author="Jim Francis Mariano" w:date="2017-09-25T16:37:00Z">
              <w:del w:id="15" w:author="paywizard002" w:date="2018-04-27T13:55:00Z">
                <w:r w:rsidR="00F50115" w:rsidDel="00501908">
                  <w:rPr>
                    <w:rFonts w:ascii="Calibri Light" w:hAnsi="Calibri Light"/>
                  </w:rPr>
                  <w:delText>SKY</w:delText>
                </w:r>
              </w:del>
            </w:ins>
            <w:del w:id="16" w:author="paywizard002" w:date="2018-04-27T13:55:00Z">
              <w:r w:rsidRPr="4670D299" w:rsidDel="00501908">
                <w:rPr>
                  <w:rFonts w:ascii="Calibri Light" w:hAnsi="Calibri Light"/>
                </w:rPr>
                <w:delText>-Mobile PSP Integration</w:delText>
              </w:r>
            </w:del>
            <w:r w:rsidR="001D237F">
              <w:rPr>
                <w:rFonts w:ascii="Calibri Light" w:hAnsi="Calibri Light"/>
              </w:rPr>
              <w:t>Project Plan</w:t>
            </w:r>
          </w:p>
        </w:tc>
      </w:tr>
      <w:tr w:rsidR="001F00E2" w:rsidRPr="00F05E1E" w14:paraId="1903F18E" w14:textId="77777777" w:rsidTr="7D5AF5F9">
        <w:trPr>
          <w:trHeight w:val="383"/>
        </w:trPr>
        <w:tc>
          <w:tcPr>
            <w:tcW w:w="9639" w:type="dxa"/>
          </w:tcPr>
          <w:p w14:paraId="1903F18D" w14:textId="7776B20C" w:rsidR="001F00E2" w:rsidRPr="00F05E1E" w:rsidRDefault="001F00E2">
            <w:pPr>
              <w:pStyle w:val="Subtitle"/>
              <w:jc w:val="both"/>
              <w:rPr>
                <w:rStyle w:val="TitleChar"/>
                <w:rFonts w:ascii="Calibri Light" w:hAnsi="Calibri Light"/>
                <w:i w:val="0"/>
                <w:iCs w:val="0"/>
                <w:rPrChange w:id="17" w:author="Jim Mariano" w:date="2017-10-01T08:17:00Z">
                  <w:rPr/>
                </w:rPrChange>
              </w:rPr>
              <w:pPrChange w:id="18" w:author="paywizard002" w:date="2018-04-27T14:36:00Z">
                <w:pPr>
                  <w:pStyle w:val="Subtitle"/>
                </w:pPr>
              </w:pPrChange>
            </w:pPr>
            <w:bookmarkStart w:id="19" w:name="_GoBack"/>
            <w:bookmarkEnd w:id="19"/>
          </w:p>
        </w:tc>
      </w:tr>
    </w:tbl>
    <w:p w14:paraId="1903F18F" w14:textId="77777777" w:rsidR="001F00E2" w:rsidRPr="00F05E1E" w:rsidRDefault="001F00E2" w:rsidP="006B3F26">
      <w:pPr>
        <w:jc w:val="both"/>
        <w:rPr>
          <w:rFonts w:ascii="Calibri Light" w:hAnsi="Calibri Light"/>
        </w:rPr>
      </w:pPr>
    </w:p>
    <w:p w14:paraId="1903F190" w14:textId="77777777" w:rsidR="001F00E2" w:rsidRPr="00F05E1E" w:rsidRDefault="001F00E2" w:rsidP="006B3F26">
      <w:pPr>
        <w:jc w:val="both"/>
        <w:rPr>
          <w:rFonts w:ascii="Calibri Light" w:hAnsi="Calibri Light"/>
        </w:rPr>
      </w:pPr>
    </w:p>
    <w:p w14:paraId="1903F191" w14:textId="77777777" w:rsidR="001F00E2" w:rsidRPr="00F05E1E" w:rsidRDefault="001F00E2" w:rsidP="006B3F26">
      <w:pPr>
        <w:jc w:val="both"/>
        <w:rPr>
          <w:rFonts w:ascii="Calibri Light" w:hAnsi="Calibri Light"/>
        </w:rPr>
      </w:pPr>
    </w:p>
    <w:p w14:paraId="1903F192" w14:textId="16756F89" w:rsidR="001F00E2" w:rsidRPr="00F05E1E" w:rsidRDefault="4670D299" w:rsidP="006B3F26">
      <w:pPr>
        <w:jc w:val="both"/>
        <w:rPr>
          <w:rFonts w:ascii="Calibri Light" w:hAnsi="Calibri Light"/>
        </w:rPr>
      </w:pPr>
      <w:r w:rsidRPr="4670D299">
        <w:rPr>
          <w:rFonts w:ascii="Calibri Light" w:hAnsi="Calibri Light"/>
        </w:rPr>
        <w:t xml:space="preserve">Date: </w:t>
      </w:r>
      <w:r w:rsidR="001D237F">
        <w:rPr>
          <w:rFonts w:ascii="Calibri Light" w:hAnsi="Calibri Light"/>
        </w:rPr>
        <w:t>25</w:t>
      </w:r>
      <w:ins w:id="20" w:author="Jim Mariano" w:date="2017-09-26T01:56:00Z">
        <w:del w:id="21" w:author="paywizard002" w:date="2018-04-27T13:55:00Z">
          <w:r w:rsidR="6100838A" w:rsidRPr="4670D299" w:rsidDel="00501908">
            <w:rPr>
              <w:rFonts w:ascii="Calibri Light" w:hAnsi="Calibri Light"/>
            </w:rPr>
            <w:delText>5</w:delText>
          </w:r>
        </w:del>
      </w:ins>
      <w:del w:id="22" w:author="Jim Mariano" w:date="2017-09-26T01:55:00Z">
        <w:r w:rsidRPr="4670D299" w:rsidDel="45B97EC9">
          <w:rPr>
            <w:rFonts w:ascii="Calibri Light" w:hAnsi="Calibri Light"/>
          </w:rPr>
          <w:delText>31</w:delText>
        </w:r>
      </w:del>
      <w:r w:rsidRPr="4670D299">
        <w:rPr>
          <w:rFonts w:ascii="Calibri Light" w:hAnsi="Calibri Light"/>
        </w:rPr>
        <w:t>/0</w:t>
      </w:r>
      <w:r w:rsidR="0053154B">
        <w:rPr>
          <w:rFonts w:ascii="Calibri Light" w:hAnsi="Calibri Light"/>
        </w:rPr>
        <w:t>6</w:t>
      </w:r>
      <w:ins w:id="23" w:author="Jim Mariano" w:date="2017-09-26T01:55:00Z">
        <w:del w:id="24" w:author="paywizard002" w:date="2018-04-27T13:55:00Z">
          <w:r w:rsidR="45B97EC9" w:rsidRPr="4670D299" w:rsidDel="00501908">
            <w:rPr>
              <w:rFonts w:ascii="Calibri Light" w:hAnsi="Calibri Light"/>
            </w:rPr>
            <w:delText>9</w:delText>
          </w:r>
        </w:del>
      </w:ins>
      <w:del w:id="25" w:author="Jim Mariano" w:date="2017-09-26T01:55:00Z">
        <w:r w:rsidRPr="4670D299" w:rsidDel="45B97EC9">
          <w:rPr>
            <w:rFonts w:ascii="Calibri Light" w:hAnsi="Calibri Light"/>
          </w:rPr>
          <w:delText>7</w:delText>
        </w:r>
      </w:del>
      <w:r w:rsidRPr="4670D299">
        <w:rPr>
          <w:rFonts w:ascii="Calibri Light" w:hAnsi="Calibri Light"/>
        </w:rPr>
        <w:t>/201</w:t>
      </w:r>
      <w:ins w:id="26" w:author="paywizard002" w:date="2018-04-27T13:55:00Z">
        <w:r w:rsidR="00501908">
          <w:rPr>
            <w:rFonts w:ascii="Calibri Light" w:hAnsi="Calibri Light"/>
          </w:rPr>
          <w:t>8</w:t>
        </w:r>
      </w:ins>
      <w:del w:id="27" w:author="paywizard002" w:date="2018-04-27T13:55:00Z">
        <w:r w:rsidRPr="4670D299" w:rsidDel="00501908">
          <w:rPr>
            <w:rFonts w:ascii="Calibri Light" w:hAnsi="Calibri Light"/>
          </w:rPr>
          <w:delText>7</w:delText>
        </w:r>
      </w:del>
    </w:p>
    <w:p w14:paraId="1903F193" w14:textId="6CEA0B89" w:rsidR="001F00E2" w:rsidRPr="00F05E1E" w:rsidRDefault="4670D299" w:rsidP="006B3F26">
      <w:pPr>
        <w:jc w:val="both"/>
        <w:rPr>
          <w:rFonts w:ascii="Calibri Light" w:hAnsi="Calibri Light"/>
        </w:rPr>
      </w:pPr>
      <w:r w:rsidRPr="4670D299">
        <w:rPr>
          <w:rFonts w:ascii="Calibri Light" w:hAnsi="Calibri Light"/>
        </w:rPr>
        <w:t>Version number: 0.</w:t>
      </w:r>
      <w:r w:rsidR="0053154B">
        <w:rPr>
          <w:rFonts w:ascii="Calibri Light" w:hAnsi="Calibri Light"/>
        </w:rPr>
        <w:t>1</w:t>
      </w:r>
      <w:ins w:id="28" w:author="Jovic Bana" w:date="2017-09-27T14:52:00Z">
        <w:del w:id="29" w:author="paywizard002" w:date="2018-04-27T13:55:00Z">
          <w:r w:rsidR="00145AF3" w:rsidDel="00501908">
            <w:rPr>
              <w:rFonts w:ascii="Calibri Light" w:hAnsi="Calibri Light"/>
            </w:rPr>
            <w:delText>3</w:delText>
          </w:r>
        </w:del>
      </w:ins>
      <w:ins w:id="30" w:author="Jim Mariano" w:date="2017-09-26T01:56:00Z">
        <w:del w:id="31" w:author="Jovic Bana" w:date="2017-09-27T14:52:00Z">
          <w:r w:rsidR="6100838A" w:rsidRPr="4670D299" w:rsidDel="00145AF3">
            <w:rPr>
              <w:rFonts w:ascii="Calibri Light" w:hAnsi="Calibri Light"/>
            </w:rPr>
            <w:delText>2</w:delText>
          </w:r>
        </w:del>
      </w:ins>
      <w:ins w:id="32" w:author="Bill Austin" w:date="2017-09-08T14:49:00Z">
        <w:del w:id="33" w:author="Jim Mariano" w:date="2017-09-26T01:55:00Z">
          <w:r w:rsidR="00720338" w:rsidDel="45B97EC9">
            <w:rPr>
              <w:rFonts w:ascii="Calibri Light" w:hAnsi="Calibri Light"/>
            </w:rPr>
            <w:delText>4</w:delText>
          </w:r>
        </w:del>
      </w:ins>
      <w:del w:id="34" w:author="Bill Austin" w:date="2017-09-08T14:49:00Z">
        <w:r w:rsidRPr="4670D299" w:rsidDel="00720338">
          <w:rPr>
            <w:rFonts w:ascii="Calibri Light" w:hAnsi="Calibri Light"/>
          </w:rPr>
          <w:delText>2</w:delText>
        </w:r>
      </w:del>
    </w:p>
    <w:p w14:paraId="1903F194" w14:textId="77777777" w:rsidR="001F00E2" w:rsidRPr="00F05E1E" w:rsidRDefault="001F00E2" w:rsidP="006B3F26">
      <w:pPr>
        <w:jc w:val="both"/>
        <w:rPr>
          <w:rFonts w:ascii="Calibri Light" w:hAnsi="Calibri Light"/>
        </w:rPr>
      </w:pPr>
    </w:p>
    <w:p w14:paraId="1903F195" w14:textId="77777777" w:rsidR="001F00E2" w:rsidRPr="00F05E1E" w:rsidRDefault="001F00E2" w:rsidP="006B3F26">
      <w:pPr>
        <w:jc w:val="both"/>
        <w:rPr>
          <w:rFonts w:ascii="Calibri Light" w:hAnsi="Calibri Light"/>
        </w:rPr>
      </w:pPr>
    </w:p>
    <w:p w14:paraId="1903F196" w14:textId="66B182B8" w:rsidR="001F00E2" w:rsidRPr="00F05E1E" w:rsidDel="3C95C133" w:rsidRDefault="4670D299" w:rsidP="006B3F26">
      <w:pPr>
        <w:jc w:val="both"/>
        <w:rPr>
          <w:del w:id="35" w:author="Glenn Bathan" w:date="2017-09-25T23:57:00Z"/>
          <w:rFonts w:ascii="Calibri Light" w:hAnsi="Calibri Light"/>
        </w:rPr>
      </w:pPr>
      <w:r w:rsidRPr="4670D299">
        <w:rPr>
          <w:rFonts w:ascii="Calibri Light" w:hAnsi="Calibri Light"/>
        </w:rPr>
        <w:t xml:space="preserve">Prepared By:  </w:t>
      </w:r>
      <w:ins w:id="36" w:author="Glenn Bathan" w:date="2017-09-25T23:57:00Z">
        <w:del w:id="37" w:author="paywizard002" w:date="2018-04-27T13:55:00Z">
          <w:r w:rsidR="3C95C133" w:rsidRPr="4670D299" w:rsidDel="00501908">
            <w:rPr>
              <w:rFonts w:ascii="Calibri Light" w:hAnsi="Calibri Light"/>
            </w:rPr>
            <w:delText xml:space="preserve">Jim </w:delText>
          </w:r>
        </w:del>
      </w:ins>
      <w:del w:id="38" w:author="paywizard002" w:date="2018-04-27T13:55:00Z">
        <w:r w:rsidRPr="4670D299" w:rsidDel="00501908">
          <w:rPr>
            <w:rFonts w:ascii="Calibri Light" w:hAnsi="Calibri Light"/>
          </w:rPr>
          <w:delText xml:space="preserve">Bill </w:delText>
        </w:r>
      </w:del>
      <w:ins w:id="39" w:author="Glenn Bathan" w:date="2017-09-25T23:57:00Z">
        <w:del w:id="40" w:author="paywizard002" w:date="2018-04-27T13:55:00Z">
          <w:r w:rsidR="3C95C133" w:rsidRPr="4670D299" w:rsidDel="00501908">
            <w:rPr>
              <w:rFonts w:ascii="Calibri Light" w:hAnsi="Calibri Light"/>
            </w:rPr>
            <w:delText>Francis Marciano</w:delText>
          </w:r>
        </w:del>
      </w:ins>
      <w:ins w:id="41" w:author="paywizard002" w:date="2018-04-27T13:55:00Z">
        <w:r w:rsidR="00501908">
          <w:rPr>
            <w:rFonts w:ascii="Calibri Light" w:hAnsi="Calibri Light"/>
          </w:rPr>
          <w:t>Glenn Bathan</w:t>
        </w:r>
      </w:ins>
    </w:p>
    <w:p w14:paraId="21457E84" w14:textId="1089C946" w:rsidR="3C95C133" w:rsidRDefault="3C95C133" w:rsidP="006B3F26">
      <w:pPr>
        <w:jc w:val="both"/>
        <w:rPr>
          <w:rFonts w:ascii="Calibri Light" w:hAnsi="Calibri Light"/>
          <w:rPrChange w:id="42" w:author="Jim Mariano" w:date="2017-09-26T18:34:00Z">
            <w:rPr/>
          </w:rPrChange>
        </w:rPr>
      </w:pPr>
    </w:p>
    <w:p w14:paraId="1903F197" w14:textId="77777777" w:rsidR="001F00E2" w:rsidRPr="00F05E1E" w:rsidRDefault="001F00E2" w:rsidP="006B3F26">
      <w:pPr>
        <w:jc w:val="both"/>
        <w:rPr>
          <w:rFonts w:ascii="Calibri Light" w:hAnsi="Calibri Light"/>
          <w:sz w:val="28"/>
          <w:szCs w:val="28"/>
        </w:rPr>
      </w:pPr>
    </w:p>
    <w:p w14:paraId="1903F19A" w14:textId="4F2727AE" w:rsidR="00CE5FF4" w:rsidRPr="0055177D" w:rsidRDefault="005661FA" w:rsidP="006B3F26">
      <w:pPr>
        <w:jc w:val="both"/>
        <w:rPr>
          <w:rFonts w:ascii="Calibri Light" w:hAnsi="Calibri Light"/>
          <w:sz w:val="28"/>
          <w:szCs w:val="28"/>
        </w:rPr>
      </w:pPr>
      <w:r w:rsidRPr="00F05E1E">
        <w:rPr>
          <w:rFonts w:ascii="Calibri Light" w:hAnsi="Calibri Light"/>
        </w:rPr>
        <w:br w:type="page"/>
      </w:r>
    </w:p>
    <w:p w14:paraId="79A7A657" w14:textId="775076AB" w:rsidR="00746690" w:rsidRDefault="00E940B5">
      <w:pPr>
        <w:pStyle w:val="TOC1"/>
        <w:tabs>
          <w:tab w:val="right" w:leader="dot" w:pos="9016"/>
        </w:tabs>
        <w:rPr>
          <w:rFonts w:asciiTheme="minorHAnsi" w:eastAsiaTheme="minorEastAsia" w:hAnsiTheme="minorHAnsi" w:cstheme="minorBidi"/>
          <w:noProof/>
          <w:lang w:val="en-US"/>
        </w:rPr>
      </w:pPr>
      <w:r w:rsidRPr="00F05E1E">
        <w:rPr>
          <w:rFonts w:ascii="Calibri Light" w:hAnsi="Calibri Light"/>
        </w:rPr>
        <w:lastRenderedPageBreak/>
        <w:fldChar w:fldCharType="begin"/>
      </w:r>
      <w:r w:rsidR="006E75D0" w:rsidRPr="00F05E1E">
        <w:rPr>
          <w:rFonts w:ascii="Calibri Light" w:hAnsi="Calibri Light"/>
        </w:rPr>
        <w:instrText xml:space="preserve"> TOC \o "1-5" \h \z \u </w:instrText>
      </w:r>
      <w:r w:rsidRPr="00F05E1E">
        <w:rPr>
          <w:rFonts w:ascii="Calibri Light" w:hAnsi="Calibri Light"/>
        </w:rPr>
        <w:fldChar w:fldCharType="separate"/>
      </w:r>
      <w:hyperlink w:anchor="_Toc516492956" w:history="1">
        <w:r w:rsidR="00746690" w:rsidRPr="002B0D27">
          <w:rPr>
            <w:rStyle w:val="Hyperlink"/>
            <w:rFonts w:ascii="Calibri Light" w:hAnsi="Calibri Light"/>
            <w:noProof/>
          </w:rPr>
          <w:t>Change History</w:t>
        </w:r>
        <w:r w:rsidR="00746690">
          <w:rPr>
            <w:noProof/>
            <w:webHidden/>
          </w:rPr>
          <w:tab/>
        </w:r>
        <w:r w:rsidR="00746690">
          <w:rPr>
            <w:noProof/>
            <w:webHidden/>
          </w:rPr>
          <w:fldChar w:fldCharType="begin"/>
        </w:r>
        <w:r w:rsidR="00746690">
          <w:rPr>
            <w:noProof/>
            <w:webHidden/>
          </w:rPr>
          <w:instrText xml:space="preserve"> PAGEREF _Toc516492956 \h </w:instrText>
        </w:r>
        <w:r w:rsidR="00746690">
          <w:rPr>
            <w:noProof/>
            <w:webHidden/>
          </w:rPr>
        </w:r>
        <w:r w:rsidR="00746690">
          <w:rPr>
            <w:noProof/>
            <w:webHidden/>
          </w:rPr>
          <w:fldChar w:fldCharType="separate"/>
        </w:r>
        <w:r w:rsidR="00746690">
          <w:rPr>
            <w:noProof/>
            <w:webHidden/>
          </w:rPr>
          <w:t>3</w:t>
        </w:r>
        <w:r w:rsidR="00746690">
          <w:rPr>
            <w:noProof/>
            <w:webHidden/>
          </w:rPr>
          <w:fldChar w:fldCharType="end"/>
        </w:r>
      </w:hyperlink>
    </w:p>
    <w:p w14:paraId="2FA55ACE" w14:textId="54C49658" w:rsidR="00746690" w:rsidRDefault="0078129A">
      <w:pPr>
        <w:pStyle w:val="TOC1"/>
        <w:tabs>
          <w:tab w:val="right" w:leader="dot" w:pos="9016"/>
        </w:tabs>
        <w:rPr>
          <w:rFonts w:asciiTheme="minorHAnsi" w:eastAsiaTheme="minorEastAsia" w:hAnsiTheme="minorHAnsi" w:cstheme="minorBidi"/>
          <w:noProof/>
          <w:lang w:val="en-US"/>
        </w:rPr>
      </w:pPr>
      <w:hyperlink w:anchor="_Toc516492957" w:history="1">
        <w:r w:rsidR="00746690" w:rsidRPr="002B0D27">
          <w:rPr>
            <w:rStyle w:val="Hyperlink"/>
            <w:noProof/>
          </w:rPr>
          <w:t>Related Documents</w:t>
        </w:r>
        <w:r w:rsidR="00746690">
          <w:rPr>
            <w:noProof/>
            <w:webHidden/>
          </w:rPr>
          <w:tab/>
        </w:r>
        <w:r w:rsidR="00746690">
          <w:rPr>
            <w:noProof/>
            <w:webHidden/>
          </w:rPr>
          <w:fldChar w:fldCharType="begin"/>
        </w:r>
        <w:r w:rsidR="00746690">
          <w:rPr>
            <w:noProof/>
            <w:webHidden/>
          </w:rPr>
          <w:instrText xml:space="preserve"> PAGEREF _Toc516492957 \h </w:instrText>
        </w:r>
        <w:r w:rsidR="00746690">
          <w:rPr>
            <w:noProof/>
            <w:webHidden/>
          </w:rPr>
        </w:r>
        <w:r w:rsidR="00746690">
          <w:rPr>
            <w:noProof/>
            <w:webHidden/>
          </w:rPr>
          <w:fldChar w:fldCharType="separate"/>
        </w:r>
        <w:r w:rsidR="00746690">
          <w:rPr>
            <w:noProof/>
            <w:webHidden/>
          </w:rPr>
          <w:t>3</w:t>
        </w:r>
        <w:r w:rsidR="00746690">
          <w:rPr>
            <w:noProof/>
            <w:webHidden/>
          </w:rPr>
          <w:fldChar w:fldCharType="end"/>
        </w:r>
      </w:hyperlink>
    </w:p>
    <w:p w14:paraId="75996CC5" w14:textId="3BF76BC2" w:rsidR="00746690" w:rsidRDefault="0078129A">
      <w:pPr>
        <w:pStyle w:val="TOC1"/>
        <w:tabs>
          <w:tab w:val="right" w:leader="dot" w:pos="9016"/>
        </w:tabs>
        <w:rPr>
          <w:rFonts w:asciiTheme="minorHAnsi" w:eastAsiaTheme="minorEastAsia" w:hAnsiTheme="minorHAnsi" w:cstheme="minorBidi"/>
          <w:noProof/>
          <w:lang w:val="en-US"/>
        </w:rPr>
      </w:pPr>
      <w:hyperlink w:anchor="_Toc516492958" w:history="1">
        <w:r w:rsidR="00746690" w:rsidRPr="002B0D27">
          <w:rPr>
            <w:rStyle w:val="Hyperlink"/>
            <w:rFonts w:ascii="Calibri Light" w:hAnsi="Calibri Light"/>
            <w:noProof/>
          </w:rPr>
          <w:t>Glossary</w:t>
        </w:r>
        <w:r w:rsidR="00746690">
          <w:rPr>
            <w:noProof/>
            <w:webHidden/>
          </w:rPr>
          <w:tab/>
        </w:r>
        <w:r w:rsidR="00746690">
          <w:rPr>
            <w:noProof/>
            <w:webHidden/>
          </w:rPr>
          <w:fldChar w:fldCharType="begin"/>
        </w:r>
        <w:r w:rsidR="00746690">
          <w:rPr>
            <w:noProof/>
            <w:webHidden/>
          </w:rPr>
          <w:instrText xml:space="preserve"> PAGEREF _Toc516492958 \h </w:instrText>
        </w:r>
        <w:r w:rsidR="00746690">
          <w:rPr>
            <w:noProof/>
            <w:webHidden/>
          </w:rPr>
        </w:r>
        <w:r w:rsidR="00746690">
          <w:rPr>
            <w:noProof/>
            <w:webHidden/>
          </w:rPr>
          <w:fldChar w:fldCharType="separate"/>
        </w:r>
        <w:r w:rsidR="00746690">
          <w:rPr>
            <w:noProof/>
            <w:webHidden/>
          </w:rPr>
          <w:t>4</w:t>
        </w:r>
        <w:r w:rsidR="00746690">
          <w:rPr>
            <w:noProof/>
            <w:webHidden/>
          </w:rPr>
          <w:fldChar w:fldCharType="end"/>
        </w:r>
      </w:hyperlink>
    </w:p>
    <w:p w14:paraId="19EEBCE7" w14:textId="2C6BBDB1" w:rsidR="00746690" w:rsidRDefault="0078129A">
      <w:pPr>
        <w:pStyle w:val="TOC1"/>
        <w:tabs>
          <w:tab w:val="right" w:leader="dot" w:pos="9016"/>
        </w:tabs>
        <w:rPr>
          <w:rFonts w:asciiTheme="minorHAnsi" w:eastAsiaTheme="minorEastAsia" w:hAnsiTheme="minorHAnsi" w:cstheme="minorBidi"/>
          <w:noProof/>
          <w:lang w:val="en-US"/>
        </w:rPr>
      </w:pPr>
      <w:hyperlink w:anchor="_Toc516492959" w:history="1">
        <w:r w:rsidR="00746690" w:rsidRPr="002B0D27">
          <w:rPr>
            <w:rStyle w:val="Hyperlink"/>
            <w:rFonts w:ascii="Calibri Light" w:hAnsi="Calibri Light"/>
            <w:noProof/>
          </w:rPr>
          <w:t>Assumptions</w:t>
        </w:r>
        <w:r w:rsidR="00746690">
          <w:rPr>
            <w:noProof/>
            <w:webHidden/>
          </w:rPr>
          <w:tab/>
        </w:r>
        <w:r w:rsidR="00746690">
          <w:rPr>
            <w:noProof/>
            <w:webHidden/>
          </w:rPr>
          <w:fldChar w:fldCharType="begin"/>
        </w:r>
        <w:r w:rsidR="00746690">
          <w:rPr>
            <w:noProof/>
            <w:webHidden/>
          </w:rPr>
          <w:instrText xml:space="preserve"> PAGEREF _Toc516492959 \h </w:instrText>
        </w:r>
        <w:r w:rsidR="00746690">
          <w:rPr>
            <w:noProof/>
            <w:webHidden/>
          </w:rPr>
        </w:r>
        <w:r w:rsidR="00746690">
          <w:rPr>
            <w:noProof/>
            <w:webHidden/>
          </w:rPr>
          <w:fldChar w:fldCharType="separate"/>
        </w:r>
        <w:r w:rsidR="00746690">
          <w:rPr>
            <w:noProof/>
            <w:webHidden/>
          </w:rPr>
          <w:t>4</w:t>
        </w:r>
        <w:r w:rsidR="00746690">
          <w:rPr>
            <w:noProof/>
            <w:webHidden/>
          </w:rPr>
          <w:fldChar w:fldCharType="end"/>
        </w:r>
      </w:hyperlink>
    </w:p>
    <w:p w14:paraId="76D19CCB" w14:textId="128AAEC5" w:rsidR="00746690" w:rsidRDefault="0078129A">
      <w:pPr>
        <w:pStyle w:val="TOC1"/>
        <w:tabs>
          <w:tab w:val="right" w:leader="dot" w:pos="9016"/>
        </w:tabs>
        <w:rPr>
          <w:rFonts w:asciiTheme="minorHAnsi" w:eastAsiaTheme="minorEastAsia" w:hAnsiTheme="minorHAnsi" w:cstheme="minorBidi"/>
          <w:noProof/>
          <w:lang w:val="en-US"/>
        </w:rPr>
      </w:pPr>
      <w:hyperlink w:anchor="_Toc516492960" w:history="1">
        <w:r w:rsidR="00746690" w:rsidRPr="002B0D27">
          <w:rPr>
            <w:rStyle w:val="Hyperlink"/>
            <w:rFonts w:ascii="Calibri Light" w:hAnsi="Calibri Light"/>
            <w:noProof/>
          </w:rPr>
          <w:t>Exclusions</w:t>
        </w:r>
        <w:r w:rsidR="00746690">
          <w:rPr>
            <w:noProof/>
            <w:webHidden/>
          </w:rPr>
          <w:tab/>
        </w:r>
        <w:r w:rsidR="00746690">
          <w:rPr>
            <w:noProof/>
            <w:webHidden/>
          </w:rPr>
          <w:fldChar w:fldCharType="begin"/>
        </w:r>
        <w:r w:rsidR="00746690">
          <w:rPr>
            <w:noProof/>
            <w:webHidden/>
          </w:rPr>
          <w:instrText xml:space="preserve"> PAGEREF _Toc516492960 \h </w:instrText>
        </w:r>
        <w:r w:rsidR="00746690">
          <w:rPr>
            <w:noProof/>
            <w:webHidden/>
          </w:rPr>
        </w:r>
        <w:r w:rsidR="00746690">
          <w:rPr>
            <w:noProof/>
            <w:webHidden/>
          </w:rPr>
          <w:fldChar w:fldCharType="separate"/>
        </w:r>
        <w:r w:rsidR="00746690">
          <w:rPr>
            <w:noProof/>
            <w:webHidden/>
          </w:rPr>
          <w:t>4</w:t>
        </w:r>
        <w:r w:rsidR="00746690">
          <w:rPr>
            <w:noProof/>
            <w:webHidden/>
          </w:rPr>
          <w:fldChar w:fldCharType="end"/>
        </w:r>
      </w:hyperlink>
    </w:p>
    <w:p w14:paraId="6278FE65" w14:textId="03D6FB21" w:rsidR="00746690" w:rsidRDefault="0078129A">
      <w:pPr>
        <w:pStyle w:val="TOC1"/>
        <w:tabs>
          <w:tab w:val="right" w:leader="dot" w:pos="9016"/>
        </w:tabs>
        <w:rPr>
          <w:rFonts w:asciiTheme="minorHAnsi" w:eastAsiaTheme="minorEastAsia" w:hAnsiTheme="minorHAnsi" w:cstheme="minorBidi"/>
          <w:noProof/>
          <w:lang w:val="en-US"/>
        </w:rPr>
      </w:pPr>
      <w:hyperlink w:anchor="_Toc516492961" w:history="1">
        <w:r w:rsidR="00746690" w:rsidRPr="002B0D27">
          <w:rPr>
            <w:rStyle w:val="Hyperlink"/>
            <w:rFonts w:ascii="Calibri Light" w:hAnsi="Calibri Light"/>
            <w:noProof/>
          </w:rPr>
          <w:t>Notes</w:t>
        </w:r>
        <w:r w:rsidR="00746690">
          <w:rPr>
            <w:noProof/>
            <w:webHidden/>
          </w:rPr>
          <w:tab/>
        </w:r>
        <w:r w:rsidR="00746690">
          <w:rPr>
            <w:noProof/>
            <w:webHidden/>
          </w:rPr>
          <w:fldChar w:fldCharType="begin"/>
        </w:r>
        <w:r w:rsidR="00746690">
          <w:rPr>
            <w:noProof/>
            <w:webHidden/>
          </w:rPr>
          <w:instrText xml:space="preserve"> PAGEREF _Toc516492961 \h </w:instrText>
        </w:r>
        <w:r w:rsidR="00746690">
          <w:rPr>
            <w:noProof/>
            <w:webHidden/>
          </w:rPr>
        </w:r>
        <w:r w:rsidR="00746690">
          <w:rPr>
            <w:noProof/>
            <w:webHidden/>
          </w:rPr>
          <w:fldChar w:fldCharType="separate"/>
        </w:r>
        <w:r w:rsidR="00746690">
          <w:rPr>
            <w:noProof/>
            <w:webHidden/>
          </w:rPr>
          <w:t>4</w:t>
        </w:r>
        <w:r w:rsidR="00746690">
          <w:rPr>
            <w:noProof/>
            <w:webHidden/>
          </w:rPr>
          <w:fldChar w:fldCharType="end"/>
        </w:r>
      </w:hyperlink>
    </w:p>
    <w:p w14:paraId="56C46333" w14:textId="36F2E5E9" w:rsidR="00746690" w:rsidRDefault="0078129A">
      <w:pPr>
        <w:pStyle w:val="TOC1"/>
        <w:tabs>
          <w:tab w:val="right" w:leader="dot" w:pos="9016"/>
        </w:tabs>
        <w:rPr>
          <w:rFonts w:asciiTheme="minorHAnsi" w:eastAsiaTheme="minorEastAsia" w:hAnsiTheme="minorHAnsi" w:cstheme="minorBidi"/>
          <w:noProof/>
          <w:lang w:val="en-US"/>
        </w:rPr>
      </w:pPr>
      <w:hyperlink w:anchor="_Toc516492962" w:history="1">
        <w:r w:rsidR="00746690" w:rsidRPr="002B0D27">
          <w:rPr>
            <w:rStyle w:val="Hyperlink"/>
            <w:rFonts w:ascii="Calibri Light" w:hAnsi="Calibri Light"/>
            <w:noProof/>
          </w:rPr>
          <w:t>Introduction</w:t>
        </w:r>
        <w:r w:rsidR="00746690">
          <w:rPr>
            <w:noProof/>
            <w:webHidden/>
          </w:rPr>
          <w:tab/>
        </w:r>
        <w:r w:rsidR="00746690">
          <w:rPr>
            <w:noProof/>
            <w:webHidden/>
          </w:rPr>
          <w:fldChar w:fldCharType="begin"/>
        </w:r>
        <w:r w:rsidR="00746690">
          <w:rPr>
            <w:noProof/>
            <w:webHidden/>
          </w:rPr>
          <w:instrText xml:space="preserve"> PAGEREF _Toc516492962 \h </w:instrText>
        </w:r>
        <w:r w:rsidR="00746690">
          <w:rPr>
            <w:noProof/>
            <w:webHidden/>
          </w:rPr>
        </w:r>
        <w:r w:rsidR="00746690">
          <w:rPr>
            <w:noProof/>
            <w:webHidden/>
          </w:rPr>
          <w:fldChar w:fldCharType="separate"/>
        </w:r>
        <w:r w:rsidR="00746690">
          <w:rPr>
            <w:noProof/>
            <w:webHidden/>
          </w:rPr>
          <w:t>5</w:t>
        </w:r>
        <w:r w:rsidR="00746690">
          <w:rPr>
            <w:noProof/>
            <w:webHidden/>
          </w:rPr>
          <w:fldChar w:fldCharType="end"/>
        </w:r>
      </w:hyperlink>
    </w:p>
    <w:p w14:paraId="471E74B1" w14:textId="4A378403" w:rsidR="00746690" w:rsidRDefault="0078129A">
      <w:pPr>
        <w:pStyle w:val="TOC1"/>
        <w:tabs>
          <w:tab w:val="right" w:leader="dot" w:pos="9016"/>
        </w:tabs>
        <w:rPr>
          <w:rFonts w:asciiTheme="minorHAnsi" w:eastAsiaTheme="minorEastAsia" w:hAnsiTheme="minorHAnsi" w:cstheme="minorBidi"/>
          <w:noProof/>
          <w:lang w:val="en-US"/>
        </w:rPr>
      </w:pPr>
      <w:hyperlink w:anchor="_Toc516492963" w:history="1">
        <w:r w:rsidR="00746690" w:rsidRPr="002B0D27">
          <w:rPr>
            <w:rStyle w:val="Hyperlink"/>
            <w:rFonts w:ascii="Calibri Light" w:hAnsi="Calibri Light"/>
            <w:noProof/>
          </w:rPr>
          <w:t>Payment Broker 2.0 Development</w:t>
        </w:r>
        <w:r w:rsidR="00746690">
          <w:rPr>
            <w:noProof/>
            <w:webHidden/>
          </w:rPr>
          <w:tab/>
        </w:r>
        <w:r w:rsidR="00746690">
          <w:rPr>
            <w:noProof/>
            <w:webHidden/>
          </w:rPr>
          <w:fldChar w:fldCharType="begin"/>
        </w:r>
        <w:r w:rsidR="00746690">
          <w:rPr>
            <w:noProof/>
            <w:webHidden/>
          </w:rPr>
          <w:instrText xml:space="preserve"> PAGEREF _Toc516492963 \h </w:instrText>
        </w:r>
        <w:r w:rsidR="00746690">
          <w:rPr>
            <w:noProof/>
            <w:webHidden/>
          </w:rPr>
        </w:r>
        <w:r w:rsidR="00746690">
          <w:rPr>
            <w:noProof/>
            <w:webHidden/>
          </w:rPr>
          <w:fldChar w:fldCharType="separate"/>
        </w:r>
        <w:r w:rsidR="00746690">
          <w:rPr>
            <w:noProof/>
            <w:webHidden/>
          </w:rPr>
          <w:t>6</w:t>
        </w:r>
        <w:r w:rsidR="00746690">
          <w:rPr>
            <w:noProof/>
            <w:webHidden/>
          </w:rPr>
          <w:fldChar w:fldCharType="end"/>
        </w:r>
      </w:hyperlink>
    </w:p>
    <w:p w14:paraId="766F89FB" w14:textId="77F1989D" w:rsidR="00746690" w:rsidRDefault="0078129A">
      <w:pPr>
        <w:pStyle w:val="TOC1"/>
        <w:tabs>
          <w:tab w:val="right" w:leader="dot" w:pos="9016"/>
        </w:tabs>
        <w:rPr>
          <w:rFonts w:asciiTheme="minorHAnsi" w:eastAsiaTheme="minorEastAsia" w:hAnsiTheme="minorHAnsi" w:cstheme="minorBidi"/>
          <w:noProof/>
          <w:lang w:val="en-US"/>
        </w:rPr>
      </w:pPr>
      <w:hyperlink w:anchor="_Toc516492964" w:history="1">
        <w:r w:rsidR="00746690" w:rsidRPr="002B0D27">
          <w:rPr>
            <w:rStyle w:val="Hyperlink"/>
            <w:rFonts w:ascii="Calibri Light" w:hAnsi="Calibri Light"/>
            <w:noProof/>
          </w:rPr>
          <w:t>Additional Table</w:t>
        </w:r>
        <w:r w:rsidR="00746690">
          <w:rPr>
            <w:noProof/>
            <w:webHidden/>
          </w:rPr>
          <w:tab/>
        </w:r>
        <w:r w:rsidR="00746690">
          <w:rPr>
            <w:noProof/>
            <w:webHidden/>
          </w:rPr>
          <w:fldChar w:fldCharType="begin"/>
        </w:r>
        <w:r w:rsidR="00746690">
          <w:rPr>
            <w:noProof/>
            <w:webHidden/>
          </w:rPr>
          <w:instrText xml:space="preserve"> PAGEREF _Toc516492964 \h </w:instrText>
        </w:r>
        <w:r w:rsidR="00746690">
          <w:rPr>
            <w:noProof/>
            <w:webHidden/>
          </w:rPr>
        </w:r>
        <w:r w:rsidR="00746690">
          <w:rPr>
            <w:noProof/>
            <w:webHidden/>
          </w:rPr>
          <w:fldChar w:fldCharType="separate"/>
        </w:r>
        <w:r w:rsidR="00746690">
          <w:rPr>
            <w:noProof/>
            <w:webHidden/>
          </w:rPr>
          <w:t>7</w:t>
        </w:r>
        <w:r w:rsidR="00746690">
          <w:rPr>
            <w:noProof/>
            <w:webHidden/>
          </w:rPr>
          <w:fldChar w:fldCharType="end"/>
        </w:r>
      </w:hyperlink>
    </w:p>
    <w:p w14:paraId="300D60AA" w14:textId="13C66A9E" w:rsidR="00746690" w:rsidRDefault="0078129A">
      <w:pPr>
        <w:pStyle w:val="TOC1"/>
        <w:tabs>
          <w:tab w:val="right" w:leader="dot" w:pos="9016"/>
        </w:tabs>
        <w:rPr>
          <w:rFonts w:asciiTheme="minorHAnsi" w:eastAsiaTheme="minorEastAsia" w:hAnsiTheme="minorHAnsi" w:cstheme="minorBidi"/>
          <w:noProof/>
          <w:lang w:val="en-US"/>
        </w:rPr>
      </w:pPr>
      <w:hyperlink w:anchor="_Toc516492965" w:history="1">
        <w:r w:rsidR="00746690" w:rsidRPr="002B0D27">
          <w:rPr>
            <w:rStyle w:val="Hyperlink"/>
            <w:rFonts w:ascii="Calibri Light" w:hAnsi="Calibri Light" w:cs="Calibri Light"/>
            <w:noProof/>
          </w:rPr>
          <w:t>Proposed Architecture</w:t>
        </w:r>
        <w:r w:rsidR="00746690">
          <w:rPr>
            <w:noProof/>
            <w:webHidden/>
          </w:rPr>
          <w:tab/>
        </w:r>
        <w:r w:rsidR="00746690">
          <w:rPr>
            <w:noProof/>
            <w:webHidden/>
          </w:rPr>
          <w:fldChar w:fldCharType="begin"/>
        </w:r>
        <w:r w:rsidR="00746690">
          <w:rPr>
            <w:noProof/>
            <w:webHidden/>
          </w:rPr>
          <w:instrText xml:space="preserve"> PAGEREF _Toc516492965 \h </w:instrText>
        </w:r>
        <w:r w:rsidR="00746690">
          <w:rPr>
            <w:noProof/>
            <w:webHidden/>
          </w:rPr>
        </w:r>
        <w:r w:rsidR="00746690">
          <w:rPr>
            <w:noProof/>
            <w:webHidden/>
          </w:rPr>
          <w:fldChar w:fldCharType="separate"/>
        </w:r>
        <w:r w:rsidR="00746690">
          <w:rPr>
            <w:noProof/>
            <w:webHidden/>
          </w:rPr>
          <w:t>7</w:t>
        </w:r>
        <w:r w:rsidR="00746690">
          <w:rPr>
            <w:noProof/>
            <w:webHidden/>
          </w:rPr>
          <w:fldChar w:fldCharType="end"/>
        </w:r>
      </w:hyperlink>
    </w:p>
    <w:p w14:paraId="0C42249D" w14:textId="04DD4ADF" w:rsidR="00746690" w:rsidRDefault="0078129A">
      <w:pPr>
        <w:pStyle w:val="TOC1"/>
        <w:tabs>
          <w:tab w:val="right" w:leader="dot" w:pos="9016"/>
        </w:tabs>
        <w:rPr>
          <w:rFonts w:asciiTheme="minorHAnsi" w:eastAsiaTheme="minorEastAsia" w:hAnsiTheme="minorHAnsi" w:cstheme="minorBidi"/>
          <w:noProof/>
          <w:lang w:val="en-US"/>
        </w:rPr>
      </w:pPr>
      <w:hyperlink w:anchor="_Toc516492966" w:history="1">
        <w:r w:rsidR="00746690" w:rsidRPr="002B0D27">
          <w:rPr>
            <w:rStyle w:val="Hyperlink"/>
            <w:rFonts w:ascii="Calibri Light" w:hAnsi="Calibri Light" w:cs="Calibri Light"/>
            <w:noProof/>
          </w:rPr>
          <w:t>Database Setup</w:t>
        </w:r>
        <w:r w:rsidR="00746690">
          <w:rPr>
            <w:noProof/>
            <w:webHidden/>
          </w:rPr>
          <w:tab/>
        </w:r>
        <w:r w:rsidR="00746690">
          <w:rPr>
            <w:noProof/>
            <w:webHidden/>
          </w:rPr>
          <w:fldChar w:fldCharType="begin"/>
        </w:r>
        <w:r w:rsidR="00746690">
          <w:rPr>
            <w:noProof/>
            <w:webHidden/>
          </w:rPr>
          <w:instrText xml:space="preserve"> PAGEREF _Toc516492966 \h </w:instrText>
        </w:r>
        <w:r w:rsidR="00746690">
          <w:rPr>
            <w:noProof/>
            <w:webHidden/>
          </w:rPr>
        </w:r>
        <w:r w:rsidR="00746690">
          <w:rPr>
            <w:noProof/>
            <w:webHidden/>
          </w:rPr>
          <w:fldChar w:fldCharType="separate"/>
        </w:r>
        <w:r w:rsidR="00746690">
          <w:rPr>
            <w:noProof/>
            <w:webHidden/>
          </w:rPr>
          <w:t>8</w:t>
        </w:r>
        <w:r w:rsidR="00746690">
          <w:rPr>
            <w:noProof/>
            <w:webHidden/>
          </w:rPr>
          <w:fldChar w:fldCharType="end"/>
        </w:r>
      </w:hyperlink>
    </w:p>
    <w:p w14:paraId="6083601E" w14:textId="0A8789D9" w:rsidR="00746690" w:rsidRDefault="0078129A">
      <w:pPr>
        <w:pStyle w:val="TOC1"/>
        <w:tabs>
          <w:tab w:val="right" w:leader="dot" w:pos="9016"/>
        </w:tabs>
        <w:rPr>
          <w:rFonts w:asciiTheme="minorHAnsi" w:eastAsiaTheme="minorEastAsia" w:hAnsiTheme="minorHAnsi" w:cstheme="minorBidi"/>
          <w:noProof/>
          <w:lang w:val="en-US"/>
        </w:rPr>
      </w:pPr>
      <w:hyperlink w:anchor="_Toc516492967" w:history="1">
        <w:r w:rsidR="00746690" w:rsidRPr="002B0D27">
          <w:rPr>
            <w:rStyle w:val="Hyperlink"/>
            <w:rFonts w:ascii="Calibri Light" w:hAnsi="Calibri Light" w:cs="Calibri Light"/>
            <w:noProof/>
          </w:rPr>
          <w:t>WAC Changes?</w:t>
        </w:r>
        <w:r w:rsidR="00746690">
          <w:rPr>
            <w:noProof/>
            <w:webHidden/>
          </w:rPr>
          <w:tab/>
        </w:r>
        <w:r w:rsidR="00746690">
          <w:rPr>
            <w:noProof/>
            <w:webHidden/>
          </w:rPr>
          <w:fldChar w:fldCharType="begin"/>
        </w:r>
        <w:r w:rsidR="00746690">
          <w:rPr>
            <w:noProof/>
            <w:webHidden/>
          </w:rPr>
          <w:instrText xml:space="preserve"> PAGEREF _Toc516492967 \h </w:instrText>
        </w:r>
        <w:r w:rsidR="00746690">
          <w:rPr>
            <w:noProof/>
            <w:webHidden/>
          </w:rPr>
        </w:r>
        <w:r w:rsidR="00746690">
          <w:rPr>
            <w:noProof/>
            <w:webHidden/>
          </w:rPr>
          <w:fldChar w:fldCharType="separate"/>
        </w:r>
        <w:r w:rsidR="00746690">
          <w:rPr>
            <w:noProof/>
            <w:webHidden/>
          </w:rPr>
          <w:t>8</w:t>
        </w:r>
        <w:r w:rsidR="00746690">
          <w:rPr>
            <w:noProof/>
            <w:webHidden/>
          </w:rPr>
          <w:fldChar w:fldCharType="end"/>
        </w:r>
      </w:hyperlink>
    </w:p>
    <w:p w14:paraId="2B0B4ADF" w14:textId="1CC1D97A" w:rsidR="00746690" w:rsidRDefault="0078129A">
      <w:pPr>
        <w:pStyle w:val="TOC1"/>
        <w:tabs>
          <w:tab w:val="right" w:leader="dot" w:pos="9016"/>
        </w:tabs>
        <w:rPr>
          <w:rFonts w:asciiTheme="minorHAnsi" w:eastAsiaTheme="minorEastAsia" w:hAnsiTheme="minorHAnsi" w:cstheme="minorBidi"/>
          <w:noProof/>
          <w:lang w:val="en-US"/>
        </w:rPr>
      </w:pPr>
      <w:hyperlink w:anchor="_Toc516492968" w:history="1">
        <w:r w:rsidR="00746690" w:rsidRPr="002B0D27">
          <w:rPr>
            <w:rStyle w:val="Hyperlink"/>
            <w:rFonts w:ascii="Calibri Light" w:hAnsi="Calibri Light" w:cs="Calibri Light"/>
            <w:noProof/>
          </w:rPr>
          <w:t>Consent</w:t>
        </w:r>
        <w:r w:rsidR="00746690">
          <w:rPr>
            <w:noProof/>
            <w:webHidden/>
          </w:rPr>
          <w:tab/>
        </w:r>
        <w:r w:rsidR="00746690">
          <w:rPr>
            <w:noProof/>
            <w:webHidden/>
          </w:rPr>
          <w:fldChar w:fldCharType="begin"/>
        </w:r>
        <w:r w:rsidR="00746690">
          <w:rPr>
            <w:noProof/>
            <w:webHidden/>
          </w:rPr>
          <w:instrText xml:space="preserve"> PAGEREF _Toc516492968 \h </w:instrText>
        </w:r>
        <w:r w:rsidR="00746690">
          <w:rPr>
            <w:noProof/>
            <w:webHidden/>
          </w:rPr>
        </w:r>
        <w:r w:rsidR="00746690">
          <w:rPr>
            <w:noProof/>
            <w:webHidden/>
          </w:rPr>
          <w:fldChar w:fldCharType="separate"/>
        </w:r>
        <w:r w:rsidR="00746690">
          <w:rPr>
            <w:noProof/>
            <w:webHidden/>
          </w:rPr>
          <w:t>8</w:t>
        </w:r>
        <w:r w:rsidR="00746690">
          <w:rPr>
            <w:noProof/>
            <w:webHidden/>
          </w:rPr>
          <w:fldChar w:fldCharType="end"/>
        </w:r>
      </w:hyperlink>
    </w:p>
    <w:p w14:paraId="6B441D08" w14:textId="29F0C54D" w:rsidR="00746690" w:rsidRDefault="0078129A">
      <w:pPr>
        <w:pStyle w:val="TOC1"/>
        <w:tabs>
          <w:tab w:val="right" w:leader="dot" w:pos="9016"/>
        </w:tabs>
        <w:rPr>
          <w:rFonts w:asciiTheme="minorHAnsi" w:eastAsiaTheme="minorEastAsia" w:hAnsiTheme="minorHAnsi" w:cstheme="minorBidi"/>
          <w:noProof/>
          <w:lang w:val="en-US"/>
        </w:rPr>
      </w:pPr>
      <w:hyperlink w:anchor="_Toc516492969" w:history="1">
        <w:r w:rsidR="00746690" w:rsidRPr="002B0D27">
          <w:rPr>
            <w:rStyle w:val="Hyperlink"/>
            <w:rFonts w:ascii="Calibri Light" w:hAnsi="Calibri Light" w:cs="Calibri Light"/>
            <w:noProof/>
          </w:rPr>
          <w:t>Security</w:t>
        </w:r>
        <w:r w:rsidR="00746690">
          <w:rPr>
            <w:noProof/>
            <w:webHidden/>
          </w:rPr>
          <w:tab/>
        </w:r>
        <w:r w:rsidR="00746690">
          <w:rPr>
            <w:noProof/>
            <w:webHidden/>
          </w:rPr>
          <w:fldChar w:fldCharType="begin"/>
        </w:r>
        <w:r w:rsidR="00746690">
          <w:rPr>
            <w:noProof/>
            <w:webHidden/>
          </w:rPr>
          <w:instrText xml:space="preserve"> PAGEREF _Toc516492969 \h </w:instrText>
        </w:r>
        <w:r w:rsidR="00746690">
          <w:rPr>
            <w:noProof/>
            <w:webHidden/>
          </w:rPr>
        </w:r>
        <w:r w:rsidR="00746690">
          <w:rPr>
            <w:noProof/>
            <w:webHidden/>
          </w:rPr>
          <w:fldChar w:fldCharType="separate"/>
        </w:r>
        <w:r w:rsidR="00746690">
          <w:rPr>
            <w:noProof/>
            <w:webHidden/>
          </w:rPr>
          <w:t>8</w:t>
        </w:r>
        <w:r w:rsidR="00746690">
          <w:rPr>
            <w:noProof/>
            <w:webHidden/>
          </w:rPr>
          <w:fldChar w:fldCharType="end"/>
        </w:r>
      </w:hyperlink>
    </w:p>
    <w:p w14:paraId="2F1ABBCF" w14:textId="68D3F830" w:rsidR="00746690" w:rsidRDefault="0078129A">
      <w:pPr>
        <w:pStyle w:val="TOC1"/>
        <w:tabs>
          <w:tab w:val="right" w:leader="dot" w:pos="9016"/>
        </w:tabs>
        <w:rPr>
          <w:rFonts w:asciiTheme="minorHAnsi" w:eastAsiaTheme="minorEastAsia" w:hAnsiTheme="minorHAnsi" w:cstheme="minorBidi"/>
          <w:noProof/>
          <w:lang w:val="en-US"/>
        </w:rPr>
      </w:pPr>
      <w:hyperlink w:anchor="_Toc516492970" w:history="1">
        <w:r w:rsidR="00746690" w:rsidRPr="002B0D27">
          <w:rPr>
            <w:rStyle w:val="Hyperlink"/>
            <w:rFonts w:ascii="Calibri Light" w:hAnsi="Calibri Light" w:cs="Calibri Light"/>
            <w:noProof/>
          </w:rPr>
          <w:t>Notification</w:t>
        </w:r>
        <w:r w:rsidR="00746690">
          <w:rPr>
            <w:noProof/>
            <w:webHidden/>
          </w:rPr>
          <w:tab/>
        </w:r>
        <w:r w:rsidR="00746690">
          <w:rPr>
            <w:noProof/>
            <w:webHidden/>
          </w:rPr>
          <w:fldChar w:fldCharType="begin"/>
        </w:r>
        <w:r w:rsidR="00746690">
          <w:rPr>
            <w:noProof/>
            <w:webHidden/>
          </w:rPr>
          <w:instrText xml:space="preserve"> PAGEREF _Toc516492970 \h </w:instrText>
        </w:r>
        <w:r w:rsidR="00746690">
          <w:rPr>
            <w:noProof/>
            <w:webHidden/>
          </w:rPr>
        </w:r>
        <w:r w:rsidR="00746690">
          <w:rPr>
            <w:noProof/>
            <w:webHidden/>
          </w:rPr>
          <w:fldChar w:fldCharType="separate"/>
        </w:r>
        <w:r w:rsidR="00746690">
          <w:rPr>
            <w:noProof/>
            <w:webHidden/>
          </w:rPr>
          <w:t>8</w:t>
        </w:r>
        <w:r w:rsidR="00746690">
          <w:rPr>
            <w:noProof/>
            <w:webHidden/>
          </w:rPr>
          <w:fldChar w:fldCharType="end"/>
        </w:r>
      </w:hyperlink>
    </w:p>
    <w:p w14:paraId="1903F1AF" w14:textId="6E276DAE" w:rsidR="00BA5E50" w:rsidRPr="00F05E1E" w:rsidRDefault="00E940B5" w:rsidP="006B3F26">
      <w:pPr>
        <w:jc w:val="both"/>
        <w:rPr>
          <w:rFonts w:ascii="Calibri Light" w:hAnsi="Calibri Light"/>
        </w:rPr>
      </w:pPr>
      <w:r w:rsidRPr="00F05E1E">
        <w:rPr>
          <w:rFonts w:ascii="Calibri Light" w:hAnsi="Calibri Light"/>
        </w:rPr>
        <w:fldChar w:fldCharType="end"/>
      </w:r>
    </w:p>
    <w:p w14:paraId="1903F1B0" w14:textId="77777777" w:rsidR="00BA5E50" w:rsidRPr="00F05E1E" w:rsidRDefault="00BA5E50" w:rsidP="006B3F26">
      <w:pPr>
        <w:jc w:val="both"/>
        <w:rPr>
          <w:rFonts w:ascii="Calibri Light" w:hAnsi="Calibri Light"/>
        </w:rPr>
      </w:pPr>
    </w:p>
    <w:p w14:paraId="0ECDE843" w14:textId="77777777" w:rsidR="00C73946" w:rsidRDefault="00C73946" w:rsidP="006B3F26">
      <w:pPr>
        <w:jc w:val="both"/>
        <w:rPr>
          <w:rFonts w:ascii="Calibri Light" w:hAnsi="Calibri Light"/>
          <w:smallCaps/>
          <w:spacing w:val="5"/>
          <w:sz w:val="36"/>
          <w:szCs w:val="36"/>
        </w:rPr>
      </w:pPr>
      <w:bookmarkStart w:id="43" w:name="_Toc486490204"/>
      <w:bookmarkStart w:id="44" w:name="_Toc486864064"/>
      <w:r>
        <w:rPr>
          <w:rFonts w:ascii="Calibri Light" w:hAnsi="Calibri Light"/>
        </w:rPr>
        <w:br w:type="page"/>
      </w:r>
    </w:p>
    <w:p w14:paraId="2510543F" w14:textId="6FE066A0" w:rsidR="00243D9E" w:rsidRPr="00243D9E" w:rsidRDefault="00243D9E" w:rsidP="006B3F26">
      <w:pPr>
        <w:pStyle w:val="Heading1"/>
        <w:jc w:val="both"/>
        <w:rPr>
          <w:rFonts w:ascii="Calibri Light" w:hAnsi="Calibri Light"/>
        </w:rPr>
      </w:pPr>
      <w:bookmarkStart w:id="45" w:name="_Toc516492956"/>
      <w:r w:rsidRPr="00243D9E">
        <w:rPr>
          <w:rFonts w:ascii="Calibri Light" w:hAnsi="Calibri Light"/>
        </w:rPr>
        <w:lastRenderedPageBreak/>
        <w:t>Change History</w:t>
      </w:r>
      <w:bookmarkEnd w:id="43"/>
      <w:bookmarkEnd w:id="44"/>
      <w:bookmarkEnd w:id="45"/>
    </w:p>
    <w:p w14:paraId="444223AF" w14:textId="77777777" w:rsidR="00334C98" w:rsidRPr="00334C98" w:rsidRDefault="00334C98" w:rsidP="006B3F26">
      <w:pPr>
        <w:pStyle w:val="NoSpacing"/>
        <w:jc w:val="both"/>
      </w:pPr>
    </w:p>
    <w:tbl>
      <w:tblPr>
        <w:tblW w:w="9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 w:author="Jim Mariano" w:date="2017-10-02T06:45:00Z">
          <w:tblPr>
            <w:tblW w:w="9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036"/>
        <w:gridCol w:w="2319"/>
        <w:gridCol w:w="3642"/>
        <w:gridCol w:w="2352"/>
        <w:tblGridChange w:id="47">
          <w:tblGrid>
            <w:gridCol w:w="360"/>
            <w:gridCol w:w="360"/>
            <w:gridCol w:w="316"/>
            <w:gridCol w:w="44"/>
            <w:gridCol w:w="360"/>
            <w:gridCol w:w="1915"/>
            <w:gridCol w:w="3642"/>
            <w:gridCol w:w="2352"/>
          </w:tblGrid>
        </w:tblGridChange>
      </w:tblGrid>
      <w:tr w:rsidR="00771095" w:rsidRPr="00F05E1E" w14:paraId="1903F1B7" w14:textId="77777777" w:rsidTr="2754C664">
        <w:trPr>
          <w:jc w:val="center"/>
          <w:trPrChange w:id="48" w:author="Jim Mariano" w:date="2017-10-02T06:45:00Z">
            <w:trPr>
              <w:gridAfter w:val="0"/>
              <w:jc w:val="center"/>
            </w:trPr>
          </w:trPrChange>
        </w:trPr>
        <w:tc>
          <w:tcPr>
            <w:tcW w:w="1080" w:type="dxa"/>
            <w:shd w:val="clear" w:color="auto" w:fill="C0C0C0"/>
            <w:vAlign w:val="center"/>
            <w:tcPrChange w:id="49" w:author="Jim Mariano" w:date="2017-10-02T06:45:00Z">
              <w:tcPr>
                <w:tcW w:w="1080" w:type="dxa"/>
                <w:shd w:val="clear" w:color="auto" w:fill="C0C0C0"/>
              </w:tcPr>
            </w:tcPrChange>
          </w:tcPr>
          <w:p w14:paraId="1903F1B3" w14:textId="77777777" w:rsidR="00771095" w:rsidRPr="00334C98" w:rsidRDefault="4670D299" w:rsidP="006B3F26">
            <w:pPr>
              <w:pStyle w:val="NoSpacing"/>
              <w:jc w:val="both"/>
              <w:rPr>
                <w:rFonts w:ascii="Calibri Light" w:hAnsi="Calibri Light"/>
              </w:rPr>
            </w:pPr>
            <w:r w:rsidRPr="4670D299">
              <w:rPr>
                <w:rFonts w:ascii="Calibri Light" w:hAnsi="Calibri Light"/>
              </w:rPr>
              <w:t>Version</w:t>
            </w:r>
          </w:p>
        </w:tc>
        <w:tc>
          <w:tcPr>
            <w:tcW w:w="1440" w:type="dxa"/>
            <w:shd w:val="clear" w:color="auto" w:fill="C0C0C0"/>
            <w:vAlign w:val="center"/>
            <w:tcPrChange w:id="50" w:author="Jim Mariano" w:date="2017-10-02T06:45:00Z">
              <w:tcPr>
                <w:tcW w:w="1440" w:type="dxa"/>
                <w:shd w:val="clear" w:color="auto" w:fill="C0C0C0"/>
              </w:tcPr>
            </w:tcPrChange>
          </w:tcPr>
          <w:p w14:paraId="1903F1B4" w14:textId="77777777" w:rsidR="00771095" w:rsidRPr="00334C98" w:rsidRDefault="4670D299" w:rsidP="006B3F26">
            <w:pPr>
              <w:pStyle w:val="NoSpacing"/>
              <w:jc w:val="both"/>
              <w:rPr>
                <w:rFonts w:ascii="Calibri Light" w:hAnsi="Calibri Light"/>
              </w:rPr>
            </w:pPr>
            <w:r w:rsidRPr="4670D299">
              <w:rPr>
                <w:rFonts w:ascii="Calibri Light" w:hAnsi="Calibri Light"/>
              </w:rPr>
              <w:t>Date</w:t>
            </w:r>
          </w:p>
        </w:tc>
        <w:tc>
          <w:tcPr>
            <w:tcW w:w="4140" w:type="dxa"/>
            <w:shd w:val="clear" w:color="auto" w:fill="C0C0C0"/>
            <w:vAlign w:val="center"/>
            <w:tcPrChange w:id="51" w:author="Jim Mariano" w:date="2017-10-02T06:45:00Z">
              <w:tcPr>
                <w:tcW w:w="4140" w:type="dxa"/>
                <w:gridSpan w:val="2"/>
                <w:shd w:val="clear" w:color="auto" w:fill="C0C0C0"/>
              </w:tcPr>
            </w:tcPrChange>
          </w:tcPr>
          <w:p w14:paraId="1903F1B5" w14:textId="77777777" w:rsidR="00771095" w:rsidRPr="00334C98" w:rsidRDefault="4670D299" w:rsidP="006B3F26">
            <w:pPr>
              <w:pStyle w:val="NoSpacing"/>
              <w:jc w:val="both"/>
              <w:rPr>
                <w:rFonts w:ascii="Calibri Light" w:hAnsi="Calibri Light"/>
              </w:rPr>
            </w:pPr>
            <w:r w:rsidRPr="4670D299">
              <w:rPr>
                <w:rFonts w:ascii="Calibri Light" w:hAnsi="Calibri Light"/>
              </w:rPr>
              <w:t>Description</w:t>
            </w:r>
          </w:p>
        </w:tc>
        <w:tc>
          <w:tcPr>
            <w:tcW w:w="2689" w:type="dxa"/>
            <w:shd w:val="clear" w:color="auto" w:fill="C0C0C0"/>
            <w:vAlign w:val="center"/>
            <w:tcPrChange w:id="52" w:author="Jim Mariano" w:date="2017-10-02T06:45:00Z">
              <w:tcPr>
                <w:tcW w:w="2689" w:type="dxa"/>
                <w:shd w:val="clear" w:color="auto" w:fill="C0C0C0"/>
              </w:tcPr>
            </w:tcPrChange>
          </w:tcPr>
          <w:p w14:paraId="1903F1B6" w14:textId="77777777" w:rsidR="00771095" w:rsidRPr="00334C98" w:rsidRDefault="4670D299" w:rsidP="006B3F26">
            <w:pPr>
              <w:pStyle w:val="NoSpacing"/>
              <w:jc w:val="both"/>
              <w:rPr>
                <w:rFonts w:ascii="Calibri Light" w:hAnsi="Calibri Light"/>
              </w:rPr>
            </w:pPr>
            <w:r w:rsidRPr="4670D299">
              <w:rPr>
                <w:rFonts w:ascii="Calibri Light" w:hAnsi="Calibri Light"/>
              </w:rPr>
              <w:t>Author</w:t>
            </w:r>
          </w:p>
        </w:tc>
      </w:tr>
      <w:tr w:rsidR="00771095" w:rsidRPr="00F05E1E" w14:paraId="1903F1BC" w14:textId="77777777" w:rsidTr="2754C664">
        <w:trPr>
          <w:jc w:val="center"/>
        </w:trPr>
        <w:tc>
          <w:tcPr>
            <w:tcW w:w="1080" w:type="dxa"/>
          </w:tcPr>
          <w:p w14:paraId="1903F1B8" w14:textId="6914BAD0" w:rsidR="00771095" w:rsidRPr="00334C98" w:rsidRDefault="4670D299">
            <w:pPr>
              <w:pStyle w:val="NoSpacing"/>
              <w:jc w:val="both"/>
              <w:rPr>
                <w:rFonts w:ascii="Calibri Light" w:hAnsi="Calibri Light"/>
              </w:rPr>
              <w:pPrChange w:id="53" w:author="paywizard002" w:date="2018-04-27T14:36:00Z">
                <w:pPr>
                  <w:pStyle w:val="NoSpacing"/>
                </w:pPr>
              </w:pPrChange>
            </w:pPr>
            <w:r w:rsidRPr="4670D299">
              <w:rPr>
                <w:rFonts w:ascii="Calibri Light" w:hAnsi="Calibri Light"/>
              </w:rPr>
              <w:t>0.1</w:t>
            </w:r>
          </w:p>
        </w:tc>
        <w:tc>
          <w:tcPr>
            <w:tcW w:w="1440" w:type="dxa"/>
          </w:tcPr>
          <w:p w14:paraId="1903F1B9" w14:textId="40B2B4EC" w:rsidR="00771095" w:rsidRPr="00334C98" w:rsidRDefault="4670D299">
            <w:pPr>
              <w:pStyle w:val="NoSpacing"/>
              <w:jc w:val="both"/>
              <w:rPr>
                <w:rFonts w:ascii="Calibri Light" w:hAnsi="Calibri Light"/>
              </w:rPr>
              <w:pPrChange w:id="54" w:author="paywizard002" w:date="2018-04-27T14:36:00Z">
                <w:pPr>
                  <w:pStyle w:val="NoSpacing"/>
                </w:pPr>
              </w:pPrChange>
            </w:pPr>
            <w:r w:rsidRPr="4670D299">
              <w:rPr>
                <w:rFonts w:ascii="Calibri Light" w:hAnsi="Calibri Light"/>
              </w:rPr>
              <w:t>2</w:t>
            </w:r>
            <w:r w:rsidR="001D237F">
              <w:rPr>
                <w:rFonts w:ascii="Calibri Light" w:hAnsi="Calibri Light"/>
              </w:rPr>
              <w:t>5</w:t>
            </w:r>
            <w:ins w:id="55" w:author="Jim Mariano" w:date="2017-09-26T01:56:00Z">
              <w:del w:id="56" w:author="paywizard002" w:date="2018-04-27T13:55:00Z">
                <w:r w:rsidR="6100838A" w:rsidRPr="4670D299" w:rsidDel="00501908">
                  <w:rPr>
                    <w:rFonts w:ascii="Calibri Light" w:hAnsi="Calibri Light"/>
                  </w:rPr>
                  <w:delText>5</w:delText>
                </w:r>
              </w:del>
            </w:ins>
            <w:del w:id="57" w:author="Jim Mariano" w:date="2017-09-26T01:56:00Z">
              <w:r w:rsidRPr="4670D299" w:rsidDel="6100838A">
                <w:rPr>
                  <w:rFonts w:ascii="Calibri Light" w:hAnsi="Calibri Light"/>
                </w:rPr>
                <w:delText>7</w:delText>
              </w:r>
            </w:del>
            <w:r w:rsidRPr="4670D299">
              <w:rPr>
                <w:rFonts w:ascii="Calibri Light" w:hAnsi="Calibri Light"/>
              </w:rPr>
              <w:t>/0</w:t>
            </w:r>
            <w:r w:rsidR="001D237F">
              <w:rPr>
                <w:rFonts w:ascii="Calibri Light" w:hAnsi="Calibri Light"/>
              </w:rPr>
              <w:t>6</w:t>
            </w:r>
            <w:ins w:id="58" w:author="Jim Mariano" w:date="2017-09-26T01:56:00Z">
              <w:del w:id="59" w:author="paywizard002" w:date="2018-04-27T13:55:00Z">
                <w:r w:rsidR="6100838A" w:rsidRPr="4670D299" w:rsidDel="00501908">
                  <w:rPr>
                    <w:rFonts w:ascii="Calibri Light" w:hAnsi="Calibri Light"/>
                  </w:rPr>
                  <w:delText>9</w:delText>
                </w:r>
              </w:del>
            </w:ins>
            <w:del w:id="60" w:author="Jim Mariano" w:date="2017-09-26T01:56:00Z">
              <w:r w:rsidRPr="4670D299" w:rsidDel="6100838A">
                <w:rPr>
                  <w:rFonts w:ascii="Calibri Light" w:hAnsi="Calibri Light"/>
                </w:rPr>
                <w:delText>7</w:delText>
              </w:r>
            </w:del>
            <w:r w:rsidRPr="4670D299">
              <w:rPr>
                <w:rFonts w:ascii="Calibri Light" w:hAnsi="Calibri Light"/>
              </w:rPr>
              <w:t>/201</w:t>
            </w:r>
            <w:ins w:id="61" w:author="paywizard002" w:date="2018-04-27T13:55:00Z">
              <w:r w:rsidR="00501908">
                <w:rPr>
                  <w:rFonts w:ascii="Calibri Light" w:hAnsi="Calibri Light"/>
                </w:rPr>
                <w:t>8</w:t>
              </w:r>
            </w:ins>
            <w:del w:id="62" w:author="paywizard002" w:date="2018-04-27T13:55:00Z">
              <w:r w:rsidRPr="4670D299" w:rsidDel="00501908">
                <w:rPr>
                  <w:rFonts w:ascii="Calibri Light" w:hAnsi="Calibri Light"/>
                </w:rPr>
                <w:delText>7</w:delText>
              </w:r>
            </w:del>
          </w:p>
        </w:tc>
        <w:tc>
          <w:tcPr>
            <w:tcW w:w="4140" w:type="dxa"/>
          </w:tcPr>
          <w:p w14:paraId="1903F1BA" w14:textId="77777777" w:rsidR="00771095" w:rsidRPr="00334C98" w:rsidRDefault="4670D299">
            <w:pPr>
              <w:pStyle w:val="NoSpacing"/>
              <w:jc w:val="both"/>
              <w:rPr>
                <w:rFonts w:ascii="Calibri Light" w:hAnsi="Calibri Light"/>
              </w:rPr>
              <w:pPrChange w:id="63" w:author="paywizard002" w:date="2018-04-27T14:36:00Z">
                <w:pPr>
                  <w:pStyle w:val="NoSpacing"/>
                </w:pPr>
              </w:pPrChange>
            </w:pPr>
            <w:r w:rsidRPr="4670D299">
              <w:rPr>
                <w:rFonts w:ascii="Calibri Light" w:hAnsi="Calibri Light"/>
              </w:rPr>
              <w:t>First Draft</w:t>
            </w:r>
          </w:p>
        </w:tc>
        <w:tc>
          <w:tcPr>
            <w:tcW w:w="2689" w:type="dxa"/>
          </w:tcPr>
          <w:p w14:paraId="1903F1BB" w14:textId="0E2B1A12" w:rsidR="00771095" w:rsidRPr="00334C98" w:rsidRDefault="5985F124">
            <w:pPr>
              <w:pStyle w:val="NoSpacing"/>
              <w:jc w:val="both"/>
              <w:rPr>
                <w:rFonts w:ascii="Calibri Light" w:hAnsi="Calibri Light"/>
              </w:rPr>
              <w:pPrChange w:id="64" w:author="paywizard002" w:date="2018-04-27T14:36:00Z">
                <w:pPr>
                  <w:pStyle w:val="NoSpacing"/>
                </w:pPr>
              </w:pPrChange>
            </w:pPr>
            <w:ins w:id="65" w:author="Jim Mariano" w:date="2017-09-26T01:57:00Z">
              <w:del w:id="66" w:author="paywizard002" w:date="2018-04-27T13:55:00Z">
                <w:r w:rsidRPr="4670D299" w:rsidDel="00501908">
                  <w:rPr>
                    <w:rFonts w:ascii="Calibri Light" w:hAnsi="Calibri Light"/>
                  </w:rPr>
                  <w:delText>Jim Francis Mariano</w:delText>
                </w:r>
              </w:del>
            </w:ins>
            <w:del w:id="67" w:author="paywizard002" w:date="2018-04-27T13:55:00Z">
              <w:r w:rsidR="4670D299" w:rsidRPr="4670D299" w:rsidDel="00501908">
                <w:rPr>
                  <w:rFonts w:ascii="Calibri Light" w:hAnsi="Calibri Light"/>
                </w:rPr>
                <w:delText xml:space="preserve">Bill Austin </w:delText>
              </w:r>
            </w:del>
            <w:ins w:id="68" w:author="paywizard002" w:date="2018-04-27T13:55:00Z">
              <w:r w:rsidR="00501908">
                <w:rPr>
                  <w:rFonts w:ascii="Calibri Light" w:hAnsi="Calibri Light"/>
                </w:rPr>
                <w:t>Glenn Bathan</w:t>
              </w:r>
            </w:ins>
          </w:p>
        </w:tc>
      </w:tr>
      <w:tr w:rsidR="00100290" w:rsidRPr="00F05E1E" w14:paraId="1922FB27" w14:textId="77777777" w:rsidTr="2754C664">
        <w:trPr>
          <w:jc w:val="center"/>
        </w:trPr>
        <w:tc>
          <w:tcPr>
            <w:tcW w:w="1080" w:type="dxa"/>
          </w:tcPr>
          <w:p w14:paraId="267F9FDA" w14:textId="449A41E8" w:rsidR="00100290" w:rsidRPr="00334C98" w:rsidRDefault="00100290">
            <w:pPr>
              <w:pStyle w:val="NoSpacing"/>
              <w:jc w:val="both"/>
              <w:rPr>
                <w:rFonts w:ascii="Calibri Light" w:hAnsi="Calibri Light"/>
              </w:rPr>
              <w:pPrChange w:id="69" w:author="paywizard002" w:date="2018-04-27T14:36:00Z">
                <w:pPr>
                  <w:pStyle w:val="NoSpacing"/>
                </w:pPr>
              </w:pPrChange>
            </w:pPr>
          </w:p>
        </w:tc>
        <w:tc>
          <w:tcPr>
            <w:tcW w:w="1440" w:type="dxa"/>
          </w:tcPr>
          <w:p w14:paraId="092441E5" w14:textId="3AB1731F" w:rsidR="00100290" w:rsidRPr="00334C98" w:rsidRDefault="00100290">
            <w:pPr>
              <w:pStyle w:val="NoSpacing"/>
              <w:jc w:val="both"/>
              <w:rPr>
                <w:rFonts w:ascii="Calibri Light" w:hAnsi="Calibri Light"/>
              </w:rPr>
              <w:pPrChange w:id="70" w:author="paywizard002" w:date="2018-04-27T14:36:00Z">
                <w:pPr>
                  <w:pStyle w:val="NoSpacing"/>
                </w:pPr>
              </w:pPrChange>
            </w:pPr>
          </w:p>
        </w:tc>
        <w:tc>
          <w:tcPr>
            <w:tcW w:w="4140" w:type="dxa"/>
          </w:tcPr>
          <w:p w14:paraId="4F009D8C" w14:textId="727CD983" w:rsidR="00100290" w:rsidRPr="00334C98" w:rsidRDefault="00100290">
            <w:pPr>
              <w:pStyle w:val="NoSpacing"/>
              <w:jc w:val="both"/>
              <w:rPr>
                <w:rFonts w:ascii="Calibri Light" w:hAnsi="Calibri Light"/>
              </w:rPr>
              <w:pPrChange w:id="71" w:author="paywizard002" w:date="2018-04-27T14:36:00Z">
                <w:pPr>
                  <w:pStyle w:val="NoSpacing"/>
                </w:pPr>
              </w:pPrChange>
            </w:pPr>
          </w:p>
        </w:tc>
        <w:tc>
          <w:tcPr>
            <w:tcW w:w="2689" w:type="dxa"/>
          </w:tcPr>
          <w:p w14:paraId="65A8D5E7" w14:textId="69C98193" w:rsidR="00100290" w:rsidRPr="00334C98" w:rsidRDefault="00100290">
            <w:pPr>
              <w:pStyle w:val="NoSpacing"/>
              <w:jc w:val="both"/>
              <w:rPr>
                <w:rFonts w:ascii="Calibri Light" w:hAnsi="Calibri Light"/>
              </w:rPr>
              <w:pPrChange w:id="72" w:author="paywizard002" w:date="2018-04-27T14:36:00Z">
                <w:pPr>
                  <w:pStyle w:val="NoSpacing"/>
                </w:pPr>
              </w:pPrChange>
            </w:pPr>
          </w:p>
        </w:tc>
      </w:tr>
      <w:tr w:rsidR="4670D299" w14:paraId="699E933E" w14:textId="77777777" w:rsidTr="2754C664">
        <w:trPr>
          <w:jc w:val="center"/>
        </w:trPr>
        <w:tc>
          <w:tcPr>
            <w:tcW w:w="1080" w:type="dxa"/>
          </w:tcPr>
          <w:p w14:paraId="6BB4EB3C" w14:textId="018FC323" w:rsidR="4670D299" w:rsidRDefault="4670D299">
            <w:pPr>
              <w:pStyle w:val="NoSpacing"/>
              <w:jc w:val="both"/>
              <w:rPr>
                <w:rFonts w:ascii="Calibri Light" w:hAnsi="Calibri Light"/>
              </w:rPr>
              <w:pPrChange w:id="73" w:author="paywizard002" w:date="2018-04-27T14:36:00Z">
                <w:pPr>
                  <w:pStyle w:val="NoSpacing"/>
                </w:pPr>
              </w:pPrChange>
            </w:pPr>
          </w:p>
        </w:tc>
        <w:tc>
          <w:tcPr>
            <w:tcW w:w="1440" w:type="dxa"/>
          </w:tcPr>
          <w:p w14:paraId="713475F7" w14:textId="7AB15ED3" w:rsidR="4670D299" w:rsidRDefault="4670D299">
            <w:pPr>
              <w:pStyle w:val="NoSpacing"/>
              <w:jc w:val="both"/>
              <w:rPr>
                <w:rFonts w:ascii="Calibri Light" w:hAnsi="Calibri Light"/>
              </w:rPr>
              <w:pPrChange w:id="74" w:author="paywizard002" w:date="2018-04-27T14:36:00Z">
                <w:pPr>
                  <w:pStyle w:val="NoSpacing"/>
                </w:pPr>
              </w:pPrChange>
            </w:pPr>
          </w:p>
        </w:tc>
        <w:tc>
          <w:tcPr>
            <w:tcW w:w="4140" w:type="dxa"/>
          </w:tcPr>
          <w:p w14:paraId="375684AC" w14:textId="48B59F69" w:rsidR="00E23984" w:rsidRDefault="00E23984" w:rsidP="00E23984">
            <w:pPr>
              <w:pStyle w:val="NoSpacing"/>
              <w:jc w:val="both"/>
              <w:rPr>
                <w:rFonts w:ascii="Calibri Light" w:hAnsi="Calibri Light"/>
              </w:rPr>
            </w:pPr>
          </w:p>
        </w:tc>
        <w:tc>
          <w:tcPr>
            <w:tcW w:w="2689" w:type="dxa"/>
          </w:tcPr>
          <w:p w14:paraId="23DB7D12" w14:textId="6CDF2C5B" w:rsidR="4670D299" w:rsidRDefault="4670D299">
            <w:pPr>
              <w:pStyle w:val="NoSpacing"/>
              <w:jc w:val="both"/>
              <w:rPr>
                <w:rFonts w:ascii="Calibri Light" w:hAnsi="Calibri Light"/>
              </w:rPr>
              <w:pPrChange w:id="75" w:author="paywizard002" w:date="2018-04-27T14:36:00Z">
                <w:pPr>
                  <w:pStyle w:val="NoSpacing"/>
                </w:pPr>
              </w:pPrChange>
            </w:pPr>
          </w:p>
        </w:tc>
      </w:tr>
      <w:tr w:rsidR="00720338" w14:paraId="5D597AC7" w14:textId="77777777" w:rsidTr="2754C664">
        <w:trPr>
          <w:jc w:val="center"/>
          <w:ins w:id="76" w:author="Bill Austin" w:date="2017-09-08T14:49:00Z"/>
        </w:trPr>
        <w:tc>
          <w:tcPr>
            <w:tcW w:w="1080" w:type="dxa"/>
          </w:tcPr>
          <w:p w14:paraId="1A5FB43F" w14:textId="42D8C95C" w:rsidR="00720338" w:rsidRPr="4670D299" w:rsidRDefault="00A871E6">
            <w:pPr>
              <w:pStyle w:val="NoSpacing"/>
              <w:jc w:val="both"/>
              <w:rPr>
                <w:ins w:id="77" w:author="Bill Austin" w:date="2017-09-08T14:49:00Z"/>
                <w:rFonts w:ascii="Calibri Light" w:hAnsi="Calibri Light"/>
              </w:rPr>
              <w:pPrChange w:id="78" w:author="paywizard002" w:date="2018-04-27T14:36:00Z">
                <w:pPr>
                  <w:pStyle w:val="NoSpacing"/>
                </w:pPr>
              </w:pPrChange>
            </w:pPr>
            <w:ins w:id="79" w:author="Jim Mariano" w:date="2017-10-20T17:12:00Z">
              <w:del w:id="80" w:author="paywizard002" w:date="2018-04-27T13:55:00Z">
                <w:r w:rsidDel="00501908">
                  <w:rPr>
                    <w:rFonts w:ascii="Calibri Light" w:hAnsi="Calibri Light"/>
                  </w:rPr>
                  <w:delText>0.4</w:delText>
                </w:r>
              </w:del>
            </w:ins>
            <w:ins w:id="81" w:author="Bill Austin" w:date="2017-09-08T14:49:00Z">
              <w:del w:id="82" w:author="paywizard002" w:date="2018-04-27T13:55:00Z">
                <w:r w:rsidR="00720338" w:rsidDel="00501908">
                  <w:rPr>
                    <w:rFonts w:ascii="Calibri Light" w:hAnsi="Calibri Light"/>
                  </w:rPr>
                  <w:delText>0.4</w:delText>
                </w:r>
              </w:del>
            </w:ins>
          </w:p>
        </w:tc>
        <w:tc>
          <w:tcPr>
            <w:tcW w:w="1440" w:type="dxa"/>
          </w:tcPr>
          <w:p w14:paraId="64928763" w14:textId="1B85B80E" w:rsidR="00720338" w:rsidRPr="4670D299" w:rsidRDefault="00A871E6">
            <w:pPr>
              <w:pStyle w:val="NoSpacing"/>
              <w:jc w:val="both"/>
              <w:rPr>
                <w:ins w:id="83" w:author="Bill Austin" w:date="2017-09-08T14:49:00Z"/>
                <w:rFonts w:ascii="Calibri Light" w:hAnsi="Calibri Light"/>
              </w:rPr>
              <w:pPrChange w:id="84" w:author="paywizard002" w:date="2018-04-27T14:36:00Z">
                <w:pPr>
                  <w:pStyle w:val="NoSpacing"/>
                </w:pPr>
              </w:pPrChange>
            </w:pPr>
            <w:ins w:id="85" w:author="Jim Mariano" w:date="2017-10-20T17:12:00Z">
              <w:del w:id="86" w:author="paywizard002" w:date="2018-04-27T13:55:00Z">
                <w:r w:rsidDel="00501908">
                  <w:rPr>
                    <w:rFonts w:ascii="Calibri Light" w:hAnsi="Calibri Light"/>
                  </w:rPr>
                  <w:delText>20/10/2017</w:delText>
                </w:r>
              </w:del>
            </w:ins>
            <w:ins w:id="87" w:author="Bill Austin" w:date="2017-09-08T14:49:00Z">
              <w:del w:id="88" w:author="paywizard002" w:date="2018-04-27T13:55:00Z">
                <w:r w:rsidR="00720338" w:rsidDel="00501908">
                  <w:rPr>
                    <w:rFonts w:ascii="Calibri Light" w:hAnsi="Calibri Light"/>
                  </w:rPr>
                  <w:delText>08/08/2017</w:delText>
                </w:r>
              </w:del>
            </w:ins>
          </w:p>
        </w:tc>
        <w:tc>
          <w:tcPr>
            <w:tcW w:w="4140" w:type="dxa"/>
          </w:tcPr>
          <w:p w14:paraId="6460CB23" w14:textId="389B5084" w:rsidR="00720338" w:rsidRPr="4670D299" w:rsidRDefault="00720338">
            <w:pPr>
              <w:pStyle w:val="NoSpacing"/>
              <w:jc w:val="both"/>
              <w:rPr>
                <w:ins w:id="89" w:author="Bill Austin" w:date="2017-09-08T14:49:00Z"/>
                <w:rFonts w:ascii="Calibri Light" w:hAnsi="Calibri Light"/>
              </w:rPr>
              <w:pPrChange w:id="90" w:author="paywizard002" w:date="2018-04-27T14:36:00Z">
                <w:pPr>
                  <w:pStyle w:val="NoSpacing"/>
                </w:pPr>
              </w:pPrChange>
            </w:pPr>
            <w:ins w:id="91" w:author="Bill Austin" w:date="2017-09-08T14:50:00Z">
              <w:del w:id="92" w:author="paywizard002" w:date="2018-04-27T13:55:00Z">
                <w:r w:rsidDel="00501908">
                  <w:rPr>
                    <w:rFonts w:ascii="Calibri Light" w:hAnsi="Calibri Light"/>
                  </w:rPr>
                  <w:delText>Add flow diagram of expected use</w:delText>
                </w:r>
              </w:del>
            </w:ins>
            <w:ins w:id="93" w:author="Jim Mariano" w:date="2017-10-20T17:12:00Z">
              <w:del w:id="94" w:author="paywizard002" w:date="2018-04-27T13:55:00Z">
                <w:r w:rsidR="00A871E6" w:rsidDel="00501908">
                  <w:rPr>
                    <w:rFonts w:ascii="Calibri Light" w:hAnsi="Calibri Light"/>
                  </w:rPr>
                  <w:delText>Remove transaction id in the getpspredirect and change the PRODUCT_NAME to CART_DESCRIPTION</w:delText>
                </w:r>
              </w:del>
            </w:ins>
          </w:p>
        </w:tc>
        <w:tc>
          <w:tcPr>
            <w:tcW w:w="2689" w:type="dxa"/>
          </w:tcPr>
          <w:p w14:paraId="705DE650" w14:textId="65729E1E" w:rsidR="00720338" w:rsidRPr="4670D299" w:rsidRDefault="00720338">
            <w:pPr>
              <w:pStyle w:val="NoSpacing"/>
              <w:jc w:val="both"/>
              <w:rPr>
                <w:ins w:id="95" w:author="Bill Austin" w:date="2017-09-08T14:49:00Z"/>
                <w:rFonts w:ascii="Calibri Light" w:hAnsi="Calibri Light"/>
              </w:rPr>
              <w:pPrChange w:id="96" w:author="paywizard002" w:date="2018-04-27T14:36:00Z">
                <w:pPr>
                  <w:pStyle w:val="NoSpacing"/>
                </w:pPr>
              </w:pPrChange>
            </w:pPr>
            <w:ins w:id="97" w:author="Bill Austin" w:date="2017-09-08T14:50:00Z">
              <w:del w:id="98" w:author="paywizard002" w:date="2018-04-27T13:55:00Z">
                <w:r w:rsidDel="00501908">
                  <w:rPr>
                    <w:rFonts w:ascii="Calibri Light" w:hAnsi="Calibri Light"/>
                  </w:rPr>
                  <w:delText>Bill Austin</w:delText>
                </w:r>
              </w:del>
            </w:ins>
            <w:ins w:id="99" w:author="Jim Mariano" w:date="2017-10-20T17:13:00Z">
              <w:del w:id="100" w:author="paywizard002" w:date="2018-04-27T13:55:00Z">
                <w:r w:rsidR="00A871E6" w:rsidDel="00501908">
                  <w:rPr>
                    <w:rFonts w:ascii="Calibri Light" w:hAnsi="Calibri Light"/>
                  </w:rPr>
                  <w:delText>Jim Francis Mariano</w:delText>
                </w:r>
              </w:del>
            </w:ins>
          </w:p>
        </w:tc>
      </w:tr>
    </w:tbl>
    <w:p w14:paraId="1903F1BD" w14:textId="388EA457" w:rsidR="00771095" w:rsidRDefault="4670D299">
      <w:pPr>
        <w:pStyle w:val="Heading1"/>
        <w:jc w:val="both"/>
        <w:pPrChange w:id="101" w:author="paywizard002" w:date="2018-04-27T14:36:00Z">
          <w:pPr>
            <w:pStyle w:val="Heading1"/>
          </w:pPr>
        </w:pPrChange>
      </w:pPr>
      <w:bookmarkStart w:id="102" w:name="_Toc516492957"/>
      <w:r>
        <w:t>Related Documents</w:t>
      </w:r>
      <w:bookmarkEnd w:id="102"/>
    </w:p>
    <w:p w14:paraId="3D8070F8" w14:textId="77777777" w:rsidR="00E67A21" w:rsidRPr="00334C98" w:rsidRDefault="00E67A21">
      <w:pPr>
        <w:pStyle w:val="NoSpacing"/>
        <w:jc w:val="both"/>
        <w:pPrChange w:id="103" w:author="paywizard002" w:date="2018-04-27T14:36:00Z">
          <w:pPr>
            <w:pStyle w:val="NoSpacing"/>
          </w:pPr>
        </w:pPrChange>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104" w:author="Jim Mariano" w:date="2017-10-02T06:45:00Z">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394"/>
        <w:gridCol w:w="7957"/>
        <w:tblGridChange w:id="105">
          <w:tblGrid>
            <w:gridCol w:w="360"/>
            <w:gridCol w:w="360"/>
            <w:gridCol w:w="674"/>
            <w:gridCol w:w="7957"/>
          </w:tblGrid>
        </w:tblGridChange>
      </w:tblGrid>
      <w:tr w:rsidR="00E67A21" w:rsidRPr="00F05E1E" w14:paraId="676B81F7" w14:textId="77777777" w:rsidTr="2754C664">
        <w:trPr>
          <w:trHeight w:val="279"/>
          <w:jc w:val="center"/>
          <w:trPrChange w:id="106" w:author="Jim Mariano" w:date="2017-10-02T06:45:00Z">
            <w:trPr>
              <w:gridAfter w:val="0"/>
              <w:jc w:val="center"/>
            </w:trPr>
          </w:trPrChange>
        </w:trPr>
        <w:tc>
          <w:tcPr>
            <w:tcW w:w="1394" w:type="dxa"/>
            <w:shd w:val="clear" w:color="auto" w:fill="C0C0C0"/>
            <w:vAlign w:val="center"/>
            <w:tcPrChange w:id="107" w:author="Jim Mariano" w:date="2017-10-02T06:45:00Z">
              <w:tcPr>
                <w:tcW w:w="1394" w:type="dxa"/>
                <w:shd w:val="clear" w:color="auto" w:fill="C0C0C0"/>
              </w:tcPr>
            </w:tcPrChange>
          </w:tcPr>
          <w:p w14:paraId="037AABD8" w14:textId="6CDEFFDB" w:rsidR="00E67A21" w:rsidRPr="00334C98" w:rsidRDefault="4670D299">
            <w:pPr>
              <w:pStyle w:val="NoSpacing"/>
              <w:jc w:val="both"/>
              <w:rPr>
                <w:rFonts w:ascii="Calibri Light" w:hAnsi="Calibri Light"/>
              </w:rPr>
              <w:pPrChange w:id="108" w:author="paywizard002" w:date="2018-04-27T14:36:00Z">
                <w:pPr>
                  <w:pStyle w:val="NoSpacing"/>
                </w:pPr>
              </w:pPrChange>
            </w:pPr>
            <w:r w:rsidRPr="4670D299">
              <w:rPr>
                <w:rFonts w:ascii="Calibri Light" w:hAnsi="Calibri Light"/>
              </w:rPr>
              <w:t>Name</w:t>
            </w:r>
          </w:p>
        </w:tc>
        <w:tc>
          <w:tcPr>
            <w:tcW w:w="7957" w:type="dxa"/>
            <w:shd w:val="clear" w:color="auto" w:fill="C0C0C0"/>
            <w:vAlign w:val="center"/>
            <w:tcPrChange w:id="109" w:author="Jim Mariano" w:date="2017-10-02T06:45:00Z">
              <w:tcPr>
                <w:tcW w:w="7957" w:type="dxa"/>
                <w:shd w:val="clear" w:color="auto" w:fill="C0C0C0"/>
              </w:tcPr>
            </w:tcPrChange>
          </w:tcPr>
          <w:p w14:paraId="0C9F9A57" w14:textId="6B1C87AB" w:rsidR="00E67A21" w:rsidRPr="00334C98" w:rsidRDefault="4670D299">
            <w:pPr>
              <w:pStyle w:val="NoSpacing"/>
              <w:jc w:val="both"/>
              <w:rPr>
                <w:rFonts w:ascii="Calibri Light" w:hAnsi="Calibri Light"/>
              </w:rPr>
              <w:pPrChange w:id="110" w:author="paywizard002" w:date="2018-04-27T14:36:00Z">
                <w:pPr>
                  <w:pStyle w:val="NoSpacing"/>
                </w:pPr>
              </w:pPrChange>
            </w:pPr>
            <w:r w:rsidRPr="4670D299">
              <w:rPr>
                <w:rFonts w:ascii="Calibri Light" w:hAnsi="Calibri Light"/>
              </w:rPr>
              <w:t>Description and Location</w:t>
            </w:r>
          </w:p>
        </w:tc>
      </w:tr>
      <w:tr w:rsidR="00E67A21" w:rsidRPr="00F05E1E" w14:paraId="199DC89A" w14:textId="77777777" w:rsidTr="2754C664">
        <w:trPr>
          <w:trHeight w:val="827"/>
          <w:jc w:val="center"/>
        </w:trPr>
        <w:tc>
          <w:tcPr>
            <w:tcW w:w="1394" w:type="dxa"/>
          </w:tcPr>
          <w:p w14:paraId="68016833" w14:textId="53272150" w:rsidR="00E67A21" w:rsidRPr="00334C98" w:rsidRDefault="4670D299">
            <w:pPr>
              <w:pStyle w:val="NoSpacing"/>
              <w:jc w:val="both"/>
              <w:rPr>
                <w:rFonts w:ascii="Calibri Light" w:hAnsi="Calibri Light"/>
              </w:rPr>
              <w:pPrChange w:id="111" w:author="paywizard002" w:date="2018-04-27T14:36:00Z">
                <w:pPr>
                  <w:pStyle w:val="NoSpacing"/>
                </w:pPr>
              </w:pPrChange>
            </w:pPr>
            <w:del w:id="112" w:author="paywizard002" w:date="2018-04-27T13:55:00Z">
              <w:r w:rsidRPr="4670D299" w:rsidDel="00501908">
                <w:rPr>
                  <w:rFonts w:ascii="Calibri Light" w:hAnsi="Calibri Light"/>
                </w:rPr>
                <w:delText>ABS-Mobile Carrier Billing</w:delText>
              </w:r>
            </w:del>
            <w:ins w:id="113" w:author="Jim Mariano" w:date="2017-09-26T02:00:00Z">
              <w:del w:id="114" w:author="paywizard002" w:date="2018-04-27T13:55:00Z">
                <w:r w:rsidR="3865EB59" w:rsidRPr="3865EB59" w:rsidDel="00501908">
                  <w:rPr>
                    <w:rFonts w:ascii="Calibri Light" w:hAnsi="Calibri Light"/>
                    <w:rPrChange w:id="115" w:author="Jim Mariano" w:date="2017-09-26T02:00:00Z">
                      <w:rPr/>
                    </w:rPrChange>
                  </w:rPr>
                  <w:delText>SKY</w:delText>
                </w:r>
                <w:r w:rsidR="47A6C889" w:rsidRPr="3865EB59" w:rsidDel="00501908">
                  <w:rPr>
                    <w:rFonts w:ascii="Calibri Light" w:hAnsi="Calibri Light"/>
                    <w:rPrChange w:id="116" w:author="Jim Mariano" w:date="2017-09-26T02:00:00Z">
                      <w:rPr/>
                    </w:rPrChange>
                  </w:rPr>
                  <w:delText>Mobile REST API</w:delText>
                </w:r>
              </w:del>
            </w:ins>
          </w:p>
        </w:tc>
        <w:tc>
          <w:tcPr>
            <w:tcW w:w="7957" w:type="dxa"/>
          </w:tcPr>
          <w:p w14:paraId="49202A65" w14:textId="2701FFCE" w:rsidR="00E67A21" w:rsidRPr="00334C98" w:rsidRDefault="00E67A21">
            <w:pPr>
              <w:pStyle w:val="NoSpacing"/>
              <w:jc w:val="both"/>
              <w:rPr>
                <w:rFonts w:ascii="Calibri Light" w:hAnsi="Calibri Light"/>
              </w:rPr>
              <w:pPrChange w:id="117" w:author="paywizard002" w:date="2018-04-27T14:36:00Z">
                <w:pPr>
                  <w:pStyle w:val="NoSpacing"/>
                </w:pPr>
              </w:pPrChange>
            </w:pPr>
            <w:del w:id="118" w:author="paywizard002" w:date="2018-04-27T13:55:00Z">
              <w:r w:rsidRPr="00E67A21" w:rsidDel="00501908">
                <w:rPr>
                  <w:rFonts w:ascii="Calibri Light" w:hAnsi="Calibri Light"/>
                </w:rPr>
                <w:delText>https://www.dropbox.com/sh/siig3snun5tgktn/AADxLdBSkhJR4LDvimKGaI-fa/All%20Documentation/ABS%20Mobile/ABS%20Provided?dl=0&amp;preview=ABSCBN+Integration-+Carrier+Billing+Request+of+Laterals+V1.1.docx</w:delText>
              </w:r>
            </w:del>
            <w:ins w:id="119" w:author="Jim Mariano" w:date="2017-09-26T02:00:00Z">
              <w:del w:id="120" w:author="paywizard002" w:date="2018-04-27T13:55:00Z">
                <w:r w:rsidR="47A6C889" w:rsidRPr="47A6C889" w:rsidDel="00501908">
                  <w:rPr>
                    <w:rFonts w:ascii="Calibri Light" w:eastAsia="Calibri Light" w:hAnsi="Calibri Light" w:cs="Calibri Light"/>
                    <w:rPrChange w:id="121" w:author="Jim Mariano" w:date="2017-09-26T02:00:00Z">
                      <w:rPr/>
                    </w:rPrChange>
                  </w:rPr>
                  <w:delText>https://paywizardplc.sharepoint.com/_layouts/15/guestaccess.aspx?docid=1030ab853480e4a768a4730ba325e5854&amp;authkey=AUNpcLcMSgJrrRQFDAtBDcM&amp;expiration=2017-10-26T08%3a59%3a37.000Z</w:delText>
                </w:r>
              </w:del>
            </w:ins>
          </w:p>
        </w:tc>
      </w:tr>
      <w:tr w:rsidR="00720338" w:rsidRPr="00F05E1E" w:rsidDel="47A6C889" w14:paraId="71BCE4C5" w14:textId="77777777" w:rsidTr="3865EB59">
        <w:trPr>
          <w:trHeight w:val="827"/>
          <w:jc w:val="center"/>
          <w:ins w:id="122" w:author="Bill Austin" w:date="2017-09-08T14:50:00Z"/>
          <w:del w:id="123" w:author="Jim Mariano" w:date="2017-09-26T02:00:00Z"/>
        </w:trPr>
        <w:tc>
          <w:tcPr>
            <w:tcW w:w="1394" w:type="dxa"/>
          </w:tcPr>
          <w:p w14:paraId="41EF318E" w14:textId="77777777" w:rsidR="00720338" w:rsidRPr="4670D299" w:rsidRDefault="00720338">
            <w:pPr>
              <w:pStyle w:val="NoSpacing"/>
              <w:jc w:val="both"/>
              <w:rPr>
                <w:ins w:id="124" w:author="Bill Austin" w:date="2017-09-08T14:50:00Z"/>
                <w:rFonts w:ascii="Calibri Light" w:hAnsi="Calibri Light"/>
              </w:rPr>
              <w:pPrChange w:id="125" w:author="paywizard002" w:date="2018-04-27T14:36:00Z">
                <w:pPr>
                  <w:pStyle w:val="NoSpacing"/>
                </w:pPr>
              </w:pPrChange>
            </w:pPr>
          </w:p>
        </w:tc>
        <w:tc>
          <w:tcPr>
            <w:tcW w:w="7957" w:type="dxa"/>
          </w:tcPr>
          <w:p w14:paraId="104CEA15" w14:textId="26A62B3C" w:rsidR="00720338" w:rsidRPr="00E67A21" w:rsidRDefault="00720338">
            <w:pPr>
              <w:pStyle w:val="NoSpacing"/>
              <w:jc w:val="both"/>
              <w:rPr>
                <w:ins w:id="126" w:author="Bill Austin" w:date="2017-09-08T14:50:00Z"/>
                <w:rFonts w:ascii="Calibri Light" w:hAnsi="Calibri Light"/>
              </w:rPr>
              <w:pPrChange w:id="127" w:author="paywizard002" w:date="2018-04-27T14:36:00Z">
                <w:pPr>
                  <w:pStyle w:val="NoSpacing"/>
                </w:pPr>
              </w:pPrChange>
            </w:pPr>
            <w:ins w:id="128" w:author="Bill Austin" w:date="2017-09-08T14:50:00Z">
              <w:r>
                <w:rPr>
                  <w:rFonts w:ascii="Calibri Light" w:hAnsi="Calibri Light"/>
                </w:rPr>
                <w:t>See online information in ABS API-Manager</w:t>
              </w:r>
            </w:ins>
          </w:p>
        </w:tc>
      </w:tr>
    </w:tbl>
    <w:p w14:paraId="6712B8AB" w14:textId="0BA4EA32" w:rsidR="47A6C889" w:rsidRDefault="47A6C889">
      <w:pPr>
        <w:jc w:val="both"/>
        <w:pPrChange w:id="129" w:author="paywizard002" w:date="2018-04-27T14:36:00Z">
          <w:pPr/>
        </w:pPrChange>
      </w:pPr>
    </w:p>
    <w:p w14:paraId="5024EEB7" w14:textId="77777777" w:rsidR="00E67A21" w:rsidRDefault="00E67A21">
      <w:pPr>
        <w:jc w:val="both"/>
        <w:pPrChange w:id="130" w:author="paywizard002" w:date="2018-04-27T14:36:00Z">
          <w:pPr/>
        </w:pPrChange>
      </w:pPr>
    </w:p>
    <w:p w14:paraId="37E16FCC" w14:textId="77777777" w:rsidR="00E67A21" w:rsidRDefault="00E67A21">
      <w:pPr>
        <w:jc w:val="both"/>
        <w:pPrChange w:id="131" w:author="paywizard002" w:date="2018-04-27T14:36:00Z">
          <w:pPr/>
        </w:pPrChange>
      </w:pPr>
      <w:r>
        <w:br w:type="page"/>
      </w:r>
    </w:p>
    <w:p w14:paraId="1903F1BF" w14:textId="6FC8A80C" w:rsidR="007F504F" w:rsidRDefault="007F504F">
      <w:pPr>
        <w:pStyle w:val="Heading1"/>
        <w:jc w:val="both"/>
        <w:rPr>
          <w:rFonts w:ascii="Calibri Light" w:hAnsi="Calibri Light"/>
        </w:rPr>
      </w:pPr>
      <w:bookmarkStart w:id="132" w:name="_Toc472572683"/>
      <w:bookmarkStart w:id="133" w:name="_Toc516492958"/>
      <w:r w:rsidRPr="00B50697">
        <w:rPr>
          <w:rFonts w:ascii="Calibri Light" w:hAnsi="Calibri Light"/>
        </w:rPr>
        <w:lastRenderedPageBreak/>
        <w:t>Glossary</w:t>
      </w:r>
      <w:bookmarkEnd w:id="132"/>
      <w:bookmarkEnd w:id="133"/>
    </w:p>
    <w:p w14:paraId="5162FF7E" w14:textId="59D385F7" w:rsidR="00251C8B" w:rsidDel="00501908" w:rsidRDefault="4670D299">
      <w:pPr>
        <w:pStyle w:val="NoSpacing"/>
        <w:numPr>
          <w:ilvl w:val="0"/>
          <w:numId w:val="3"/>
        </w:numPr>
        <w:spacing w:line="276" w:lineRule="auto"/>
        <w:jc w:val="both"/>
        <w:rPr>
          <w:del w:id="134" w:author="paywizard002" w:date="2018-04-27T13:56:00Z"/>
          <w:rFonts w:ascii="Calibri Light" w:hAnsi="Calibri Light"/>
        </w:rPr>
        <w:pPrChange w:id="135" w:author="paywizard002" w:date="2018-04-27T14:36:00Z">
          <w:pPr>
            <w:pStyle w:val="NoSpacing"/>
            <w:numPr>
              <w:numId w:val="3"/>
            </w:numPr>
            <w:spacing w:line="276" w:lineRule="auto"/>
            <w:ind w:left="360" w:hanging="360"/>
          </w:pPr>
        </w:pPrChange>
      </w:pPr>
      <w:del w:id="136" w:author="paywizard002" w:date="2018-04-27T13:56:00Z">
        <w:r w:rsidRPr="4670D299" w:rsidDel="00501908">
          <w:rPr>
            <w:rFonts w:ascii="Calibri Light" w:hAnsi="Calibri Light"/>
          </w:rPr>
          <w:delText>Direct Carrier Billing – billing is carried out against the customer's "carrier", e.g. a mobile phone company or cable provider.</w:delText>
        </w:r>
      </w:del>
    </w:p>
    <w:p w14:paraId="29FE9573" w14:textId="4F40FDFA" w:rsidR="00634180" w:rsidRPr="00D21072" w:rsidDel="00501908" w:rsidRDefault="4670D299">
      <w:pPr>
        <w:pStyle w:val="NoSpacing"/>
        <w:numPr>
          <w:ilvl w:val="0"/>
          <w:numId w:val="3"/>
        </w:numPr>
        <w:spacing w:line="276" w:lineRule="auto"/>
        <w:jc w:val="both"/>
        <w:rPr>
          <w:del w:id="137" w:author="paywizard002" w:date="2018-04-27T13:56:00Z"/>
          <w:rFonts w:ascii="Calibri Light" w:hAnsi="Calibri Light"/>
        </w:rPr>
        <w:pPrChange w:id="138" w:author="paywizard002" w:date="2018-04-27T14:36:00Z">
          <w:pPr>
            <w:pStyle w:val="NoSpacing"/>
            <w:numPr>
              <w:numId w:val="3"/>
            </w:numPr>
            <w:spacing w:line="276" w:lineRule="auto"/>
            <w:ind w:left="360" w:hanging="360"/>
          </w:pPr>
        </w:pPrChange>
      </w:pPr>
      <w:del w:id="139" w:author="paywizard002" w:date="2018-04-27T13:56:00Z">
        <w:r w:rsidRPr="4670D299" w:rsidDel="00501908">
          <w:rPr>
            <w:rFonts w:ascii="Calibri Light" w:hAnsi="Calibri Light"/>
          </w:rPr>
          <w:delText>OTP – One Time Password – a one-time password that is sent to the customer's mobile; successful submission of the OTP is checked as part of the charging process.</w:delText>
        </w:r>
      </w:del>
    </w:p>
    <w:p w14:paraId="1903F1C4" w14:textId="1E2B6F7C" w:rsidR="006F789F" w:rsidRDefault="001D237F">
      <w:pPr>
        <w:pStyle w:val="Heading1"/>
        <w:jc w:val="both"/>
        <w:rPr>
          <w:rFonts w:ascii="Calibri Light" w:hAnsi="Calibri Light"/>
        </w:rPr>
      </w:pPr>
      <w:r>
        <w:rPr>
          <w:rFonts w:ascii="Calibri Light" w:hAnsi="Calibri Light"/>
        </w:rPr>
        <w:t>Requirements</w:t>
      </w:r>
    </w:p>
    <w:p w14:paraId="09AD2601" w14:textId="77777777" w:rsidR="001D237F" w:rsidRDefault="001D237F" w:rsidP="00F87750">
      <w:pPr>
        <w:pStyle w:val="ListParagraph"/>
        <w:numPr>
          <w:ilvl w:val="0"/>
          <w:numId w:val="45"/>
        </w:numPr>
        <w:shd w:val="clear" w:color="auto" w:fill="FFFFFF"/>
        <w:spacing w:after="0" w:line="240" w:lineRule="auto"/>
        <w:rPr>
          <w:rFonts w:ascii="Arial" w:eastAsia="Times New Roman" w:hAnsi="Arial" w:cs="Arial"/>
          <w:color w:val="222222"/>
          <w:sz w:val="19"/>
          <w:szCs w:val="19"/>
          <w:lang w:val="en-US"/>
        </w:rPr>
      </w:pPr>
      <w:r w:rsidRPr="001D237F">
        <w:rPr>
          <w:rFonts w:ascii="Arial" w:eastAsia="Times New Roman" w:hAnsi="Arial" w:cs="Arial"/>
          <w:color w:val="222222"/>
          <w:sz w:val="19"/>
          <w:szCs w:val="19"/>
          <w:lang w:val="en-US"/>
        </w:rPr>
        <w:t>We need to calculate calendar schedules for project plans</w:t>
      </w:r>
    </w:p>
    <w:p w14:paraId="15376304" w14:textId="77777777" w:rsidR="001D237F" w:rsidRDefault="001D237F" w:rsidP="00C64FED">
      <w:pPr>
        <w:pStyle w:val="ListParagraph"/>
        <w:numPr>
          <w:ilvl w:val="0"/>
          <w:numId w:val="45"/>
        </w:numPr>
        <w:shd w:val="clear" w:color="auto" w:fill="FFFFFF"/>
        <w:spacing w:after="0" w:line="240" w:lineRule="auto"/>
        <w:rPr>
          <w:rFonts w:ascii="Arial" w:eastAsia="Times New Roman" w:hAnsi="Arial" w:cs="Arial"/>
          <w:color w:val="222222"/>
          <w:sz w:val="19"/>
          <w:szCs w:val="19"/>
          <w:lang w:val="en-US"/>
        </w:rPr>
      </w:pPr>
      <w:r w:rsidRPr="001D237F">
        <w:rPr>
          <w:rFonts w:ascii="Arial" w:eastAsia="Times New Roman" w:hAnsi="Arial" w:cs="Arial"/>
          <w:color w:val="222222"/>
          <w:sz w:val="19"/>
          <w:szCs w:val="19"/>
          <w:lang w:val="en-US"/>
        </w:rPr>
        <w:t>Each project plan consists of tasks. Every task has a certain duration. </w:t>
      </w:r>
    </w:p>
    <w:p w14:paraId="29A9B1D1" w14:textId="77777777" w:rsidR="001D237F" w:rsidRDefault="001D237F" w:rsidP="00E47D0A">
      <w:pPr>
        <w:pStyle w:val="ListParagraph"/>
        <w:numPr>
          <w:ilvl w:val="0"/>
          <w:numId w:val="45"/>
        </w:numPr>
        <w:shd w:val="clear" w:color="auto" w:fill="FFFFFF"/>
        <w:spacing w:after="0" w:line="240" w:lineRule="auto"/>
        <w:rPr>
          <w:rFonts w:ascii="Arial" w:eastAsia="Times New Roman" w:hAnsi="Arial" w:cs="Arial"/>
          <w:color w:val="222222"/>
          <w:sz w:val="19"/>
          <w:szCs w:val="19"/>
          <w:lang w:val="en-US"/>
        </w:rPr>
      </w:pPr>
      <w:r w:rsidRPr="001D237F">
        <w:rPr>
          <w:rFonts w:ascii="Arial" w:eastAsia="Times New Roman" w:hAnsi="Arial" w:cs="Arial"/>
          <w:color w:val="222222"/>
          <w:sz w:val="19"/>
          <w:szCs w:val="19"/>
          <w:lang w:val="en-US"/>
        </w:rPr>
        <w:t>A task can depend on zero or more other tasks. If a task depends on some other tasks, it can only be started after these tasks are completed</w:t>
      </w:r>
    </w:p>
    <w:p w14:paraId="3401B7AB" w14:textId="407A29FD" w:rsidR="001D237F" w:rsidRPr="001D237F" w:rsidRDefault="001D237F" w:rsidP="00E47D0A">
      <w:pPr>
        <w:pStyle w:val="ListParagraph"/>
        <w:numPr>
          <w:ilvl w:val="0"/>
          <w:numId w:val="45"/>
        </w:numPr>
        <w:shd w:val="clear" w:color="auto" w:fill="FFFFFF"/>
        <w:spacing w:after="0" w:line="240" w:lineRule="auto"/>
        <w:rPr>
          <w:rFonts w:ascii="Arial" w:eastAsia="Times New Roman" w:hAnsi="Arial" w:cs="Arial"/>
          <w:color w:val="222222"/>
          <w:sz w:val="19"/>
          <w:szCs w:val="19"/>
          <w:lang w:val="en-US"/>
        </w:rPr>
      </w:pPr>
      <w:r w:rsidRPr="001D237F">
        <w:rPr>
          <w:rFonts w:ascii="Arial" w:eastAsia="Times New Roman" w:hAnsi="Arial" w:cs="Arial"/>
          <w:color w:val="222222"/>
          <w:sz w:val="19"/>
          <w:szCs w:val="19"/>
          <w:lang w:val="en-US"/>
        </w:rPr>
        <w:t>So, for a set of tasks (with durations and dependencies), the solution for the challenge should generate a schedule, i.e. assign Start and End Dates for every task</w:t>
      </w:r>
    </w:p>
    <w:p w14:paraId="27914FDA" w14:textId="77777777" w:rsidR="001D237F" w:rsidRPr="001D237F" w:rsidRDefault="001D237F" w:rsidP="001D237F"/>
    <w:p w14:paraId="07851E7A" w14:textId="301A51A8" w:rsidR="004348BE" w:rsidRPr="00647495" w:rsidDel="00AA25F8" w:rsidRDefault="004348BE">
      <w:pPr>
        <w:pStyle w:val="ListParagraph"/>
        <w:numPr>
          <w:ilvl w:val="0"/>
          <w:numId w:val="40"/>
        </w:numPr>
        <w:jc w:val="both"/>
        <w:rPr>
          <w:del w:id="140" w:author="paywizard002" w:date="2018-04-27T14:40:00Z"/>
          <w:rFonts w:ascii="Calibri Light" w:hAnsi="Calibri Light" w:cs="Calibri Light"/>
          <w:rPrChange w:id="141" w:author="paywizard002" w:date="2018-04-27T14:09:00Z">
            <w:rPr>
              <w:del w:id="142" w:author="paywizard002" w:date="2018-04-27T14:40:00Z"/>
              <w:rFonts w:ascii="Calibri Light" w:hAnsi="Calibri Light"/>
            </w:rPr>
          </w:rPrChange>
        </w:rPr>
        <w:pPrChange w:id="143" w:author="paywizard002" w:date="2018-04-27T14:36:00Z">
          <w:pPr>
            <w:pStyle w:val="Heading1"/>
          </w:pPr>
        </w:pPrChange>
      </w:pPr>
    </w:p>
    <w:p w14:paraId="7F633B1F" w14:textId="2A49CBE6" w:rsidR="00CB4CFE" w:rsidDel="33C38E6B" w:rsidRDefault="4670D299">
      <w:pPr>
        <w:pStyle w:val="ListParagraph"/>
        <w:numPr>
          <w:ilvl w:val="0"/>
          <w:numId w:val="4"/>
        </w:numPr>
        <w:jc w:val="both"/>
        <w:rPr>
          <w:del w:id="144" w:author="Jim Mariano" w:date="2017-09-25T03:40:00Z"/>
          <w:rFonts w:ascii="Calibri Light" w:hAnsi="Calibri Light"/>
        </w:rPr>
        <w:pPrChange w:id="145" w:author="paywizard002" w:date="2018-04-27T14:36:00Z">
          <w:pPr>
            <w:pStyle w:val="ListParagraph"/>
            <w:numPr>
              <w:numId w:val="4"/>
            </w:numPr>
            <w:ind w:left="360" w:hanging="360"/>
          </w:pPr>
        </w:pPrChange>
      </w:pPr>
      <w:del w:id="146" w:author="Jim Mariano" w:date="2017-09-25T03:40:00Z">
        <w:r w:rsidRPr="4670D299" w:rsidDel="33C38E6B">
          <w:rPr>
            <w:rFonts w:ascii="Calibri Light" w:hAnsi="Calibri Light"/>
          </w:rPr>
          <w:delText>The mobile number will be used in lieu of the normal payment token.</w:delText>
        </w:r>
      </w:del>
    </w:p>
    <w:p w14:paraId="2331DB7F" w14:textId="1A13E586" w:rsidR="33C38E6B" w:rsidDel="00501908" w:rsidRDefault="33C38E6B">
      <w:pPr>
        <w:pStyle w:val="ListParagraph"/>
        <w:numPr>
          <w:ilvl w:val="0"/>
          <w:numId w:val="4"/>
        </w:numPr>
        <w:spacing w:after="0"/>
        <w:jc w:val="both"/>
        <w:rPr>
          <w:del w:id="147" w:author="paywizard002" w:date="2018-04-27T13:56:00Z"/>
        </w:rPr>
        <w:pPrChange w:id="148" w:author="paywizard002" w:date="2018-04-27T14:36:00Z">
          <w:pPr/>
        </w:pPrChange>
      </w:pPr>
      <w:ins w:id="149" w:author="Jim Mariano" w:date="2017-09-25T03:40:00Z">
        <w:del w:id="150" w:author="paywizard002" w:date="2018-04-27T13:56:00Z">
          <w:r w:rsidRPr="33C38E6B" w:rsidDel="00501908">
            <w:rPr>
              <w:rFonts w:ascii="Calibri Light" w:hAnsi="Calibri Light"/>
              <w:rPrChange w:id="151" w:author="Jim Mariano" w:date="2017-09-25T03:40:00Z">
                <w:rPr/>
              </w:rPrChange>
            </w:rPr>
            <w:delText>OTP Validat</w:delText>
          </w:r>
        </w:del>
      </w:ins>
      <w:ins w:id="152" w:author="Jim Mariano" w:date="2017-09-26T01:16:00Z">
        <w:del w:id="153" w:author="paywizard002" w:date="2018-04-27T13:56:00Z">
          <w:r w:rsidR="7159E94A" w:rsidRPr="33C38E6B" w:rsidDel="00501908">
            <w:rPr>
              <w:rFonts w:ascii="Calibri Light" w:hAnsi="Calibri Light"/>
              <w:rPrChange w:id="154" w:author="Jim Mariano" w:date="2017-09-25T03:40:00Z">
                <w:rPr/>
              </w:rPrChange>
            </w:rPr>
            <w:delText>ion is excluded.</w:delText>
          </w:r>
        </w:del>
      </w:ins>
    </w:p>
    <w:p w14:paraId="294B45BF" w14:textId="7B53E217" w:rsidR="00B65BA1" w:rsidDel="00501908" w:rsidRDefault="4670D299">
      <w:pPr>
        <w:pStyle w:val="ListParagraph"/>
        <w:numPr>
          <w:ilvl w:val="0"/>
          <w:numId w:val="4"/>
        </w:numPr>
        <w:jc w:val="both"/>
        <w:rPr>
          <w:del w:id="155" w:author="paywizard002" w:date="2018-04-27T13:56:00Z"/>
          <w:rFonts w:ascii="Calibri Light" w:hAnsi="Calibri Light"/>
        </w:rPr>
        <w:pPrChange w:id="156" w:author="paywizard002" w:date="2018-04-27T14:36:00Z">
          <w:pPr>
            <w:pStyle w:val="ListParagraph"/>
            <w:numPr>
              <w:numId w:val="4"/>
            </w:numPr>
            <w:ind w:left="360" w:hanging="360"/>
          </w:pPr>
        </w:pPrChange>
      </w:pPr>
      <w:del w:id="157" w:author="paywizard002" w:date="2018-04-27T13:56:00Z">
        <w:r w:rsidRPr="4670D299" w:rsidDel="00501908">
          <w:rPr>
            <w:rFonts w:ascii="Calibri Light" w:hAnsi="Calibri Light"/>
          </w:rPr>
          <w:delText xml:space="preserve">Any failure at cart checkout will result in a charge against the customer's carrier bill; this must be resolved via the </w:delText>
        </w:r>
      </w:del>
      <w:ins w:id="158" w:author="Jim Mariano" w:date="2017-09-26T01:27:00Z">
        <w:del w:id="159" w:author="paywizard002" w:date="2018-04-27T13:56:00Z">
          <w:r w:rsidR="162BA444" w:rsidRPr="4670D299" w:rsidDel="00501908">
            <w:rPr>
              <w:rFonts w:ascii="Calibri Light" w:hAnsi="Calibri Light"/>
            </w:rPr>
            <w:delText xml:space="preserve">SKY </w:delText>
          </w:r>
        </w:del>
      </w:ins>
      <w:del w:id="160" w:author="paywizard002" w:date="2018-04-27T13:56:00Z">
        <w:r w:rsidRPr="4670D299" w:rsidDel="00501908">
          <w:rPr>
            <w:rFonts w:ascii="Calibri Light" w:hAnsi="Calibri Light"/>
          </w:rPr>
          <w:delText>ABS call centre. (</w:delText>
        </w:r>
        <w:r w:rsidRPr="4670D299" w:rsidDel="00501908">
          <w:rPr>
            <w:rFonts w:ascii="Calibri Light" w:hAnsi="Calibri Light"/>
            <w:b/>
            <w:bCs/>
          </w:rPr>
          <w:delText>Note:</w:delText>
        </w:r>
        <w:r w:rsidRPr="4670D299" w:rsidDel="00501908">
          <w:rPr>
            <w:rFonts w:ascii="Calibri Light" w:hAnsi="Calibri Light"/>
          </w:rPr>
          <w:delText xml:space="preserve"> to confirm, should investigate credit option on the API for rollback).</w:delText>
        </w:r>
      </w:del>
    </w:p>
    <w:p w14:paraId="7D68BE0A" w14:textId="67236B97" w:rsidR="00330B87" w:rsidRDefault="009E0632" w:rsidP="003C1B78">
      <w:pPr>
        <w:pStyle w:val="Heading1"/>
        <w:jc w:val="both"/>
        <w:rPr>
          <w:ins w:id="161" w:author="paywizard002" w:date="2018-04-27T14:39:00Z"/>
          <w:rFonts w:ascii="Calibri Light" w:hAnsi="Calibri Light"/>
        </w:rPr>
      </w:pPr>
      <w:bookmarkStart w:id="162" w:name="_Toc516492960"/>
      <w:r>
        <w:rPr>
          <w:rFonts w:ascii="Calibri Light" w:hAnsi="Calibri Light"/>
        </w:rPr>
        <w:t>Exclusions</w:t>
      </w:r>
      <w:bookmarkEnd w:id="162"/>
    </w:p>
    <w:p w14:paraId="54E37EC8" w14:textId="36F09396" w:rsidR="00EE7DA7" w:rsidRPr="00EE7DA7" w:rsidDel="00F91102" w:rsidRDefault="00EE7DA7">
      <w:pPr>
        <w:jc w:val="both"/>
        <w:rPr>
          <w:del w:id="163" w:author="paywizard002" w:date="2018-04-27T14:40:00Z"/>
          <w:rPrChange w:id="164" w:author="paywizard002" w:date="2018-04-27T14:39:00Z">
            <w:rPr>
              <w:del w:id="165" w:author="paywizard002" w:date="2018-04-27T14:40:00Z"/>
              <w:rFonts w:ascii="Calibri Light" w:hAnsi="Calibri Light"/>
            </w:rPr>
          </w:rPrChange>
        </w:rPr>
        <w:pPrChange w:id="166" w:author="paywizard002" w:date="2018-04-27T14:39:00Z">
          <w:pPr>
            <w:pStyle w:val="Heading1"/>
          </w:pPr>
        </w:pPrChange>
      </w:pPr>
    </w:p>
    <w:p w14:paraId="4F65C6F7" w14:textId="5574C97F" w:rsidR="00A22CA3" w:rsidRPr="009E0632" w:rsidDel="311917E5" w:rsidRDefault="4670D299">
      <w:pPr>
        <w:pStyle w:val="ListParagraph"/>
        <w:numPr>
          <w:ilvl w:val="0"/>
          <w:numId w:val="4"/>
        </w:numPr>
        <w:jc w:val="both"/>
        <w:rPr>
          <w:del w:id="167" w:author="Jim Mariano" w:date="2017-09-25T03:40:00Z"/>
          <w:rFonts w:ascii="Calibri Light" w:hAnsi="Calibri Light"/>
        </w:rPr>
        <w:pPrChange w:id="168" w:author="paywizard002" w:date="2018-04-27T14:36:00Z">
          <w:pPr>
            <w:pStyle w:val="ListParagraph"/>
            <w:numPr>
              <w:numId w:val="4"/>
            </w:numPr>
            <w:ind w:left="360" w:hanging="360"/>
          </w:pPr>
        </w:pPrChange>
      </w:pPr>
      <w:del w:id="169" w:author="Jim Mariano" w:date="2017-09-25T03:40:00Z">
        <w:r w:rsidRPr="4670D299" w:rsidDel="311917E5">
          <w:rPr>
            <w:rFonts w:ascii="Calibri Light" w:hAnsi="Calibri Light"/>
          </w:rPr>
          <w:delText>Refunds are not supported</w:delText>
        </w:r>
      </w:del>
      <w:ins w:id="170" w:author="Bill Austin" w:date="2017-09-08T14:51:00Z">
        <w:del w:id="171" w:author="Jim Mariano" w:date="2017-09-25T03:40:00Z">
          <w:r w:rsidR="00720338" w:rsidDel="311917E5">
            <w:rPr>
              <w:rFonts w:ascii="Calibri Light" w:hAnsi="Calibri Light"/>
            </w:rPr>
            <w:delText xml:space="preserve"> other than for the purposes of rollback from cart checkout</w:delText>
          </w:r>
        </w:del>
      </w:ins>
    </w:p>
    <w:p w14:paraId="40D650A5" w14:textId="42C0D00F" w:rsidR="00634180" w:rsidDel="00501908" w:rsidRDefault="4670D299">
      <w:pPr>
        <w:pStyle w:val="ListParagraph"/>
        <w:numPr>
          <w:ilvl w:val="0"/>
          <w:numId w:val="4"/>
        </w:numPr>
        <w:jc w:val="both"/>
        <w:rPr>
          <w:del w:id="172" w:author="paywizard002" w:date="2018-04-27T13:56:00Z"/>
          <w:rFonts w:ascii="Calibri Light" w:hAnsi="Calibri Light"/>
        </w:rPr>
        <w:pPrChange w:id="173" w:author="paywizard002" w:date="2018-04-27T14:36:00Z">
          <w:pPr>
            <w:pStyle w:val="ListParagraph"/>
            <w:numPr>
              <w:numId w:val="4"/>
            </w:numPr>
            <w:ind w:left="360" w:hanging="360"/>
          </w:pPr>
        </w:pPrChange>
      </w:pPr>
      <w:del w:id="174" w:author="paywizard002" w:date="2018-04-27T13:56:00Z">
        <w:r w:rsidRPr="4670D299" w:rsidDel="00501908">
          <w:rPr>
            <w:rFonts w:ascii="Calibri Light" w:hAnsi="Calibri Light"/>
          </w:rPr>
          <w:delText>No notifications will be processed.</w:delText>
        </w:r>
      </w:del>
    </w:p>
    <w:p w14:paraId="1D16999E" w14:textId="7CBB69E7" w:rsidR="00C5486E" w:rsidRDefault="4670D299" w:rsidP="003C1B78">
      <w:pPr>
        <w:pStyle w:val="Heading1"/>
        <w:jc w:val="both"/>
        <w:rPr>
          <w:ins w:id="175" w:author="paywizard002" w:date="2018-04-27T14:40:00Z"/>
          <w:rFonts w:ascii="Calibri Light" w:hAnsi="Calibri Light"/>
        </w:rPr>
      </w:pPr>
      <w:bookmarkStart w:id="176" w:name="_Toc516492961"/>
      <w:r w:rsidRPr="4670D299">
        <w:rPr>
          <w:rFonts w:ascii="Calibri Light" w:hAnsi="Calibri Light"/>
        </w:rPr>
        <w:t>Notes</w:t>
      </w:r>
      <w:bookmarkEnd w:id="176"/>
    </w:p>
    <w:p w14:paraId="3CDAB4E2" w14:textId="77777777" w:rsidR="00AA25F8" w:rsidRPr="00AA25F8" w:rsidRDefault="00AA25F8">
      <w:pPr>
        <w:jc w:val="both"/>
        <w:rPr>
          <w:rPrChange w:id="177" w:author="paywizard002" w:date="2018-04-27T14:40:00Z">
            <w:rPr>
              <w:rFonts w:ascii="Calibri Light" w:hAnsi="Calibri Light"/>
            </w:rPr>
          </w:rPrChange>
        </w:rPr>
        <w:pPrChange w:id="178" w:author="paywizard002" w:date="2018-04-27T14:40:00Z">
          <w:pPr>
            <w:pStyle w:val="Heading1"/>
          </w:pPr>
        </w:pPrChange>
      </w:pPr>
    </w:p>
    <w:p w14:paraId="0ED8BFA7" w14:textId="1E78B193" w:rsidR="00C5486E" w:rsidRPr="00C5486E" w:rsidDel="00501908" w:rsidRDefault="4670D299">
      <w:pPr>
        <w:pStyle w:val="ListParagraph"/>
        <w:numPr>
          <w:ilvl w:val="0"/>
          <w:numId w:val="36"/>
        </w:numPr>
        <w:jc w:val="both"/>
        <w:rPr>
          <w:del w:id="179" w:author="paywizard002" w:date="2018-04-27T13:56:00Z"/>
          <w:rFonts w:ascii="Calibri Light" w:hAnsi="Calibri Light"/>
        </w:rPr>
        <w:pPrChange w:id="180" w:author="paywizard002" w:date="2018-04-27T14:36:00Z">
          <w:pPr>
            <w:pStyle w:val="ListParagraph"/>
            <w:numPr>
              <w:numId w:val="36"/>
            </w:numPr>
            <w:ind w:left="360" w:hanging="360"/>
          </w:pPr>
        </w:pPrChange>
      </w:pPr>
      <w:del w:id="181" w:author="paywizard002" w:date="2018-04-27T13:56:00Z">
        <w:r w:rsidRPr="4670D299" w:rsidDel="00501908">
          <w:rPr>
            <w:rFonts w:ascii="Calibri Light" w:hAnsi="Calibri Light"/>
          </w:rPr>
          <w:delText xml:space="preserve">Performance of the PSP will be limited by the maximum throughput of the </w:delText>
        </w:r>
      </w:del>
      <w:ins w:id="182" w:author="Jim Mariano" w:date="2017-09-26T01:27:00Z">
        <w:del w:id="183" w:author="paywizard002" w:date="2018-04-27T13:56:00Z">
          <w:r w:rsidR="7B747F92" w:rsidRPr="4670D299" w:rsidDel="00501908">
            <w:rPr>
              <w:rFonts w:ascii="Calibri Light" w:hAnsi="Calibri Light"/>
            </w:rPr>
            <w:delText>SKY Mobile REST API</w:delText>
          </w:r>
        </w:del>
      </w:ins>
      <w:del w:id="184" w:author="paywizard002" w:date="2018-04-27T13:56:00Z">
        <w:r w:rsidRPr="4670D299" w:rsidDel="00501908">
          <w:rPr>
            <w:rFonts w:ascii="Calibri Light" w:hAnsi="Calibri Light"/>
          </w:rPr>
          <w:delText>ABS Mobile SOAP API.</w:delText>
        </w:r>
      </w:del>
    </w:p>
    <w:p w14:paraId="2F0B2652" w14:textId="77777777" w:rsidR="008D3E74" w:rsidRDefault="008D3E74">
      <w:pPr>
        <w:jc w:val="both"/>
        <w:rPr>
          <w:rFonts w:ascii="Calibri Light" w:hAnsi="Calibri Light"/>
          <w:smallCaps/>
          <w:spacing w:val="5"/>
          <w:sz w:val="36"/>
          <w:szCs w:val="36"/>
        </w:rPr>
        <w:pPrChange w:id="185" w:author="paywizard002" w:date="2018-04-27T14:36:00Z">
          <w:pPr/>
        </w:pPrChange>
      </w:pPr>
      <w:bookmarkStart w:id="186" w:name="_Toc486864069"/>
      <w:r>
        <w:rPr>
          <w:rFonts w:ascii="Calibri Light" w:hAnsi="Calibri Light"/>
        </w:rPr>
        <w:br w:type="page"/>
      </w:r>
    </w:p>
    <w:p w14:paraId="4D6E0E05" w14:textId="298C5C88" w:rsidR="004C4969" w:rsidRPr="00532F74" w:rsidRDefault="00A22CA3">
      <w:pPr>
        <w:pStyle w:val="Heading1"/>
        <w:jc w:val="both"/>
        <w:rPr>
          <w:rFonts w:ascii="Calibri Light" w:hAnsi="Calibri Light"/>
        </w:rPr>
        <w:pPrChange w:id="187" w:author="paywizard002" w:date="2018-04-27T14:36:00Z">
          <w:pPr>
            <w:pStyle w:val="Heading1"/>
          </w:pPr>
        </w:pPrChange>
      </w:pPr>
      <w:bookmarkStart w:id="188" w:name="_Toc516492962"/>
      <w:r>
        <w:rPr>
          <w:rFonts w:ascii="Calibri Light" w:hAnsi="Calibri Light"/>
        </w:rPr>
        <w:lastRenderedPageBreak/>
        <w:t>Introduction</w:t>
      </w:r>
      <w:bookmarkEnd w:id="188"/>
    </w:p>
    <w:p w14:paraId="022C43B9" w14:textId="21620E99" w:rsidR="00384444" w:rsidDel="00501908" w:rsidRDefault="4670D299">
      <w:pPr>
        <w:jc w:val="both"/>
        <w:rPr>
          <w:del w:id="189" w:author="paywizard002" w:date="2018-04-27T13:58:00Z"/>
          <w:rFonts w:ascii="Calibri Light" w:hAnsi="Calibri Light"/>
        </w:rPr>
        <w:pPrChange w:id="190" w:author="paywizard002" w:date="2018-04-27T14:36:00Z">
          <w:pPr/>
        </w:pPrChange>
      </w:pPr>
      <w:del w:id="191" w:author="paywizard002" w:date="2018-04-27T13:58:00Z">
        <w:r w:rsidRPr="4670D299" w:rsidDel="00501908">
          <w:rPr>
            <w:rFonts w:ascii="Calibri Light" w:hAnsi="Calibri Light"/>
          </w:rPr>
          <w:delText xml:space="preserve">This document details the work that will be required to support payment "integration" with </w:delText>
        </w:r>
      </w:del>
      <w:ins w:id="192" w:author="Jim Mariano" w:date="2017-09-26T01:21:00Z">
        <w:del w:id="193" w:author="paywizard002" w:date="2018-04-27T13:58:00Z">
          <w:r w:rsidR="404E1A10" w:rsidRPr="4670D299" w:rsidDel="00501908">
            <w:rPr>
              <w:rFonts w:ascii="Calibri Light" w:hAnsi="Calibri Light"/>
            </w:rPr>
            <w:delText>SKY</w:delText>
          </w:r>
        </w:del>
      </w:ins>
      <w:del w:id="194" w:author="paywizard002" w:date="2018-04-27T13:58:00Z">
        <w:r w:rsidRPr="4670D299" w:rsidDel="00501908">
          <w:rPr>
            <w:rFonts w:ascii="Calibri Light" w:hAnsi="Calibri Light"/>
          </w:rPr>
          <w:delText>ABS-Mobile direct carrier billing.  The ABS</w:delText>
        </w:r>
      </w:del>
      <w:ins w:id="195" w:author="Jovic Bana" w:date="2017-09-27T14:53:00Z">
        <w:del w:id="196" w:author="paywizard002" w:date="2018-04-27T13:58:00Z">
          <w:r w:rsidR="00145AF3" w:rsidDel="00501908">
            <w:rPr>
              <w:rFonts w:ascii="Calibri Light" w:hAnsi="Calibri Light"/>
            </w:rPr>
            <w:delText>SKY</w:delText>
          </w:r>
        </w:del>
      </w:ins>
      <w:del w:id="197" w:author="paywizard002" w:date="2018-04-27T13:58:00Z">
        <w:r w:rsidRPr="4670D299" w:rsidDel="00501908">
          <w:rPr>
            <w:rFonts w:ascii="Calibri Light" w:hAnsi="Calibri Light"/>
          </w:rPr>
          <w:delText>-Mobile carrier billing API supports t</w:delText>
        </w:r>
      </w:del>
      <w:ins w:id="198" w:author="Jim Mariano" w:date="2017-09-26T01:20:00Z">
        <w:del w:id="199" w:author="paywizard002" w:date="2018-04-27T13:58:00Z">
          <w:r w:rsidR="33901948" w:rsidRPr="4670D299" w:rsidDel="00501908">
            <w:rPr>
              <w:rFonts w:ascii="Calibri Light" w:hAnsi="Calibri Light"/>
            </w:rPr>
            <w:delText xml:space="preserve">he following </w:delText>
          </w:r>
        </w:del>
      </w:ins>
      <w:del w:id="200" w:author="paywizard002" w:date="2018-04-27T13:58:00Z">
        <w:r w:rsidRPr="4670D299" w:rsidDel="00501908">
          <w:rPr>
            <w:rFonts w:ascii="Calibri Light" w:hAnsi="Calibri Light"/>
          </w:rPr>
          <w:delText>wo operations.</w:delText>
        </w:r>
      </w:del>
    </w:p>
    <w:p w14:paraId="63DF30D4" w14:textId="610BF0F5" w:rsidR="00384444" w:rsidDel="00501908" w:rsidRDefault="33901948">
      <w:pPr>
        <w:jc w:val="both"/>
        <w:rPr>
          <w:ins w:id="201" w:author="Jim Mariano" w:date="2017-09-26T01:21:00Z"/>
          <w:del w:id="202" w:author="paywizard002" w:date="2018-04-27T13:58:00Z"/>
          <w:rFonts w:ascii="Calibri Light" w:hAnsi="Calibri Light"/>
        </w:rPr>
        <w:pPrChange w:id="203" w:author="paywizard002" w:date="2018-04-27T14:36:00Z">
          <w:pPr>
            <w:pStyle w:val="ListParagraph"/>
            <w:numPr>
              <w:numId w:val="33"/>
            </w:numPr>
            <w:ind w:hanging="360"/>
          </w:pPr>
        </w:pPrChange>
      </w:pPr>
      <w:ins w:id="204" w:author="Jim Mariano" w:date="2017-09-26T01:20:00Z">
        <w:del w:id="205" w:author="paywizard002" w:date="2018-04-27T13:58:00Z">
          <w:r w:rsidRPr="4670D299" w:rsidDel="00501908">
            <w:rPr>
              <w:rFonts w:ascii="Calibri Light" w:hAnsi="Calibri Light"/>
            </w:rPr>
            <w:delText>ValidateAccount</w:delText>
          </w:r>
        </w:del>
      </w:ins>
      <w:del w:id="206" w:author="paywizard002" w:date="2018-04-27T13:58:00Z">
        <w:r w:rsidR="4670D299" w:rsidRPr="4670D299" w:rsidDel="00501908">
          <w:rPr>
            <w:rFonts w:ascii="Calibri Light" w:hAnsi="Calibri Light"/>
          </w:rPr>
          <w:delText>GENERATE OTP:</w:delText>
        </w:r>
      </w:del>
      <w:ins w:id="207" w:author="Jim Mariano" w:date="2017-09-26T01:22:00Z">
        <w:del w:id="208" w:author="paywizard002" w:date="2018-04-27T13:58:00Z">
          <w:r w:rsidR="3AE17876" w:rsidRPr="4670D299" w:rsidDel="00501908">
            <w:rPr>
              <w:rFonts w:ascii="Calibri Light" w:hAnsi="Calibri Light"/>
            </w:rPr>
            <w:delText xml:space="preserve"> Validate an account number</w:delText>
          </w:r>
        </w:del>
      </w:ins>
      <w:del w:id="209" w:author="paywizard002" w:date="2018-04-27T13:58:00Z">
        <w:r w:rsidR="4670D299" w:rsidRPr="4670D299" w:rsidDel="00501908">
          <w:rPr>
            <w:rFonts w:ascii="Calibri Light" w:hAnsi="Calibri Light"/>
          </w:rPr>
          <w:delText>generate and send a OTP to the customer; this must be provided in the subsequent carrier billing API call when the charge is applied to the customer's account. The OTP is only required on the first transaction to verify that the customer is in possession of the mobile phone.</w:delText>
        </w:r>
      </w:del>
    </w:p>
    <w:p w14:paraId="0854BC96" w14:textId="69DD3307" w:rsidR="404E1A10" w:rsidDel="00501908" w:rsidRDefault="404E1A10">
      <w:pPr>
        <w:jc w:val="both"/>
        <w:rPr>
          <w:del w:id="210" w:author="paywizard002" w:date="2018-04-27T13:58:00Z"/>
        </w:rPr>
        <w:pPrChange w:id="211" w:author="paywizard002" w:date="2018-04-27T14:36:00Z">
          <w:pPr/>
        </w:pPrChange>
      </w:pPr>
      <w:ins w:id="212" w:author="Jim Mariano" w:date="2017-09-26T01:21:00Z">
        <w:del w:id="213" w:author="paywizard002" w:date="2018-04-27T13:58:00Z">
          <w:r w:rsidRPr="404E1A10" w:rsidDel="00501908">
            <w:rPr>
              <w:rFonts w:ascii="Calibri Light" w:hAnsi="Calibri Light"/>
              <w:rPrChange w:id="214" w:author="Jim Mariano" w:date="2017-09-26T01:21:00Z">
                <w:rPr/>
              </w:rPrChange>
            </w:rPr>
            <w:delText>CheckSkyCreditLimit</w:delText>
          </w:r>
          <w:r w:rsidR="3E4D0726" w:rsidRPr="404E1A10" w:rsidDel="00501908">
            <w:rPr>
              <w:rFonts w:ascii="Calibri Light" w:hAnsi="Calibri Light"/>
              <w:rPrChange w:id="215" w:author="Jim Mariano" w:date="2017-09-26T01:21:00Z">
                <w:rPr/>
              </w:rPrChange>
            </w:rPr>
            <w:delText>:</w:delText>
          </w:r>
        </w:del>
      </w:ins>
      <w:ins w:id="216" w:author="Jim Mariano" w:date="2017-09-26T01:22:00Z">
        <w:del w:id="217" w:author="paywizard002" w:date="2018-04-27T13:58:00Z">
          <w:r w:rsidR="3AE17876" w:rsidRPr="404E1A10" w:rsidDel="00501908">
            <w:rPr>
              <w:rFonts w:ascii="Calibri Light" w:hAnsi="Calibri Light"/>
              <w:rPrChange w:id="218" w:author="Jim Mariano" w:date="2017-09-26T01:21:00Z">
                <w:rPr/>
              </w:rPrChange>
            </w:rPr>
            <w:delText xml:space="preserve"> Checks if the charge amount is within the credit limit of the account</w:delText>
          </w:r>
        </w:del>
      </w:ins>
    </w:p>
    <w:p w14:paraId="0BF1451C" w14:textId="41246CDF" w:rsidR="00E64ED4" w:rsidDel="00501908" w:rsidRDefault="4670D299">
      <w:pPr>
        <w:jc w:val="both"/>
        <w:rPr>
          <w:del w:id="219" w:author="paywizard002" w:date="2018-04-27T13:58:00Z"/>
          <w:rFonts w:ascii="Calibri Light" w:hAnsi="Calibri Light"/>
        </w:rPr>
        <w:pPrChange w:id="220" w:author="paywizard002" w:date="2018-04-27T14:36:00Z">
          <w:pPr>
            <w:pStyle w:val="ListParagraph"/>
            <w:numPr>
              <w:numId w:val="33"/>
            </w:numPr>
            <w:ind w:hanging="360"/>
          </w:pPr>
        </w:pPrChange>
      </w:pPr>
      <w:del w:id="221" w:author="paywizard002" w:date="2018-04-27T13:58:00Z">
        <w:r w:rsidRPr="4670D299" w:rsidDel="00501908">
          <w:rPr>
            <w:rFonts w:ascii="Calibri Light" w:hAnsi="Calibri Light"/>
          </w:rPr>
          <w:delText>CARRIER BILLING: applies the charge to the customer's carrier account. A valid OTP is required on the initial billing call. Subsequent calls can omit the OTP call.</w:delText>
        </w:r>
      </w:del>
    </w:p>
    <w:p w14:paraId="65608FDD" w14:textId="168AA4F3" w:rsidR="3E4D0726" w:rsidDel="00501908" w:rsidRDefault="3E4D0726">
      <w:pPr>
        <w:jc w:val="both"/>
        <w:rPr>
          <w:del w:id="222" w:author="paywizard002" w:date="2018-04-27T13:58:00Z"/>
        </w:rPr>
        <w:pPrChange w:id="223" w:author="paywizard002" w:date="2018-04-27T14:36:00Z">
          <w:pPr/>
        </w:pPrChange>
      </w:pPr>
      <w:ins w:id="224" w:author="Jim Mariano" w:date="2017-09-26T01:21:00Z">
        <w:del w:id="225" w:author="paywizard002" w:date="2018-04-27T13:58:00Z">
          <w:r w:rsidRPr="3E4D0726" w:rsidDel="00501908">
            <w:rPr>
              <w:rFonts w:ascii="Calibri Light" w:hAnsi="Calibri Light"/>
              <w:rPrChange w:id="226" w:author="Jim Mariano" w:date="2017-09-26T01:21:00Z">
                <w:rPr/>
              </w:rPrChange>
            </w:rPr>
            <w:delText>SkyCarrierBilling:</w:delText>
          </w:r>
        </w:del>
      </w:ins>
      <w:ins w:id="227" w:author="Jim Mariano" w:date="2017-09-26T01:22:00Z">
        <w:del w:id="228" w:author="paywizard002" w:date="2018-04-27T13:58:00Z">
          <w:r w:rsidR="3AE17876" w:rsidRPr="3E4D0726" w:rsidDel="00501908">
            <w:rPr>
              <w:rFonts w:ascii="Calibri Light" w:hAnsi="Calibri Light"/>
              <w:rPrChange w:id="229" w:author="Jim Mariano" w:date="2017-09-26T01:21:00Z">
                <w:rPr/>
              </w:rPrChange>
            </w:rPr>
            <w:delText xml:space="preserve"> Charges the amount to the </w:delText>
          </w:r>
          <w:r w:rsidR="501E1C18" w:rsidRPr="3E4D0726" w:rsidDel="00501908">
            <w:rPr>
              <w:rFonts w:ascii="Calibri Light" w:hAnsi="Calibri Light"/>
              <w:rPrChange w:id="230" w:author="Jim Mariano" w:date="2017-09-26T01:21:00Z">
                <w:rPr/>
              </w:rPrChange>
            </w:rPr>
            <w:delText>carrier billing</w:delText>
          </w:r>
        </w:del>
      </w:ins>
    </w:p>
    <w:p w14:paraId="184A080D" w14:textId="13F8ECFF" w:rsidR="3E4D0726" w:rsidDel="00501908" w:rsidRDefault="3E4D0726">
      <w:pPr>
        <w:jc w:val="both"/>
        <w:rPr>
          <w:del w:id="231" w:author="paywizard002" w:date="2018-04-27T13:58:00Z"/>
        </w:rPr>
        <w:pPrChange w:id="232" w:author="paywizard002" w:date="2018-04-27T14:36:00Z">
          <w:pPr/>
        </w:pPrChange>
      </w:pPr>
      <w:ins w:id="233" w:author="Jim Mariano" w:date="2017-09-26T01:21:00Z">
        <w:del w:id="234" w:author="paywizard002" w:date="2018-04-27T13:58:00Z">
          <w:r w:rsidRPr="3E4D0726" w:rsidDel="00501908">
            <w:rPr>
              <w:rFonts w:ascii="Calibri Light" w:hAnsi="Calibri Light"/>
              <w:rPrChange w:id="235" w:author="Jim Mariano" w:date="2017-09-26T01:21:00Z">
                <w:rPr/>
              </w:rPrChange>
            </w:rPr>
            <w:delText>SkyRefund:</w:delText>
          </w:r>
        </w:del>
      </w:ins>
      <w:ins w:id="236" w:author="Jim Mariano" w:date="2017-09-26T01:22:00Z">
        <w:del w:id="237" w:author="paywizard002" w:date="2018-04-27T13:58:00Z">
          <w:r w:rsidR="501E1C18" w:rsidRPr="3E4D0726" w:rsidDel="00501908">
            <w:rPr>
              <w:rFonts w:ascii="Calibri Light" w:hAnsi="Calibri Light"/>
              <w:rPrChange w:id="238" w:author="Jim Mariano" w:date="2017-09-26T01:21:00Z">
                <w:rPr/>
              </w:rPrChange>
            </w:rPr>
            <w:delText xml:space="preserve"> Refunds the amount from the carrier billing</w:delText>
          </w:r>
        </w:del>
      </w:ins>
    </w:p>
    <w:p w14:paraId="35AA5717" w14:textId="0092EE16" w:rsidR="0053154B" w:rsidRDefault="4670D299" w:rsidP="001D237F">
      <w:pPr>
        <w:jc w:val="both"/>
        <w:rPr>
          <w:rFonts w:ascii="Calibri Light" w:hAnsi="Calibri Light"/>
        </w:rPr>
      </w:pPr>
      <w:del w:id="239" w:author="paywizard002" w:date="2018-04-27T13:58:00Z">
        <w:r w:rsidRPr="4670D299" w:rsidDel="00501908">
          <w:rPr>
            <w:rFonts w:ascii="Calibri Light" w:hAnsi="Calibri Light"/>
          </w:rPr>
          <w:delText xml:space="preserve">When the merchant website creates a new payment method for an </w:delText>
        </w:r>
      </w:del>
      <w:ins w:id="240" w:author="Jim Mariano" w:date="2017-09-26T01:18:00Z">
        <w:del w:id="241" w:author="paywizard002" w:date="2018-04-27T13:58:00Z">
          <w:r w:rsidR="408D7EFB" w:rsidRPr="4670D299" w:rsidDel="00501908">
            <w:rPr>
              <w:rFonts w:ascii="Calibri Light" w:hAnsi="Calibri Light"/>
            </w:rPr>
            <w:delText>SKY</w:delText>
          </w:r>
        </w:del>
      </w:ins>
      <w:del w:id="242" w:author="paywizard002" w:date="2018-04-27T13:58:00Z">
        <w:r w:rsidRPr="4670D299" w:rsidDel="00501908">
          <w:rPr>
            <w:rFonts w:ascii="Calibri Light" w:hAnsi="Calibri Light"/>
          </w:rPr>
          <w:delText xml:space="preserve">ABS-Mobile customer, the standard redirect model will be followed.  The merchant website will invoke the PSP redirect call, the Payment Broker will initiate generation of the OTP via the GENERATE OTP operation and return a redirect call that directs the customer to a page on the client website where the </w:delText>
        </w:r>
      </w:del>
      <w:ins w:id="243" w:author="Jim Mariano" w:date="2017-09-26T01:19:00Z">
        <w:del w:id="244" w:author="paywizard002" w:date="2018-04-27T13:58:00Z">
          <w:r w:rsidR="13F705B5" w:rsidRPr="4670D299" w:rsidDel="00501908">
            <w:rPr>
              <w:rFonts w:ascii="Calibri Light" w:hAnsi="Calibri Light"/>
            </w:rPr>
            <w:delText xml:space="preserve">Account Number </w:delText>
          </w:r>
        </w:del>
      </w:ins>
      <w:del w:id="245" w:author="paywizard002" w:date="2018-04-27T13:58:00Z">
        <w:r w:rsidRPr="4670D299" w:rsidDel="00501908">
          <w:rPr>
            <w:rFonts w:ascii="Calibri Light" w:hAnsi="Calibri Light"/>
          </w:rPr>
          <w:delText xml:space="preserve">OTP can be entered.  Once the </w:delText>
        </w:r>
      </w:del>
      <w:ins w:id="246" w:author="Jim Mariano" w:date="2017-09-26T01:19:00Z">
        <w:del w:id="247" w:author="paywizard002" w:date="2018-04-27T13:58:00Z">
          <w:r w:rsidR="13F705B5" w:rsidRPr="4670D299" w:rsidDel="00501908">
            <w:rPr>
              <w:rFonts w:ascii="Calibri Light" w:hAnsi="Calibri Light"/>
            </w:rPr>
            <w:delText xml:space="preserve">Account Number </w:delText>
          </w:r>
        </w:del>
      </w:ins>
      <w:del w:id="248" w:author="paywizard002" w:date="2018-04-27T13:58:00Z">
        <w:r w:rsidRPr="4670D299" w:rsidDel="00501908">
          <w:rPr>
            <w:rFonts w:ascii="Calibri Light" w:hAnsi="Calibri Light"/>
          </w:rPr>
          <w:delText>OTP has been entered, the merchant website will call the create provider payment method.</w:delText>
        </w:r>
      </w:del>
      <w:r w:rsidRPr="4670D299">
        <w:rPr>
          <w:rFonts w:ascii="Calibri Light" w:hAnsi="Calibri Light"/>
        </w:rPr>
        <w:t xml:space="preserve"> </w:t>
      </w:r>
      <w:r w:rsidR="001D237F">
        <w:rPr>
          <w:rFonts w:ascii="Calibri Light" w:hAnsi="Calibri Light"/>
        </w:rPr>
        <w:t>This will be my project proposal for Project Plan.</w:t>
      </w:r>
    </w:p>
    <w:p w14:paraId="2E9F1843" w14:textId="68B0FE2D" w:rsidR="001D237F" w:rsidRDefault="001D237F" w:rsidP="001D237F">
      <w:pPr>
        <w:jc w:val="both"/>
        <w:rPr>
          <w:rFonts w:ascii="Calibri Light" w:hAnsi="Calibri Light"/>
          <w:iCs/>
        </w:rPr>
      </w:pPr>
      <w:r>
        <w:rPr>
          <w:rFonts w:ascii="Calibri Light" w:hAnsi="Calibri Light"/>
          <w:iCs/>
        </w:rPr>
        <w:t xml:space="preserve">The technologies used are: </w:t>
      </w:r>
    </w:p>
    <w:p w14:paraId="6913E095" w14:textId="34E3D9D3" w:rsidR="001D237F" w:rsidRDefault="001D237F" w:rsidP="001D237F">
      <w:pPr>
        <w:pStyle w:val="ListParagraph"/>
        <w:numPr>
          <w:ilvl w:val="0"/>
          <w:numId w:val="46"/>
        </w:numPr>
        <w:jc w:val="both"/>
        <w:rPr>
          <w:rFonts w:ascii="Calibri Light" w:hAnsi="Calibri Light"/>
          <w:iCs/>
        </w:rPr>
      </w:pPr>
      <w:r>
        <w:rPr>
          <w:rFonts w:ascii="Calibri Light" w:hAnsi="Calibri Light"/>
          <w:iCs/>
        </w:rPr>
        <w:t>Spring boot</w:t>
      </w:r>
    </w:p>
    <w:p w14:paraId="24284E52" w14:textId="79749EA4" w:rsidR="001D237F" w:rsidRDefault="001D237F" w:rsidP="001D237F">
      <w:pPr>
        <w:pStyle w:val="ListParagraph"/>
        <w:numPr>
          <w:ilvl w:val="0"/>
          <w:numId w:val="46"/>
        </w:numPr>
        <w:jc w:val="both"/>
        <w:rPr>
          <w:rFonts w:ascii="Calibri Light" w:hAnsi="Calibri Light"/>
          <w:iCs/>
        </w:rPr>
      </w:pPr>
      <w:r>
        <w:rPr>
          <w:rFonts w:ascii="Calibri Light" w:hAnsi="Calibri Light"/>
          <w:iCs/>
        </w:rPr>
        <w:t>Rest API</w:t>
      </w:r>
    </w:p>
    <w:p w14:paraId="09F6F2D1" w14:textId="32D8D940" w:rsidR="001D237F" w:rsidRDefault="001D237F" w:rsidP="001D237F">
      <w:pPr>
        <w:pStyle w:val="ListParagraph"/>
        <w:numPr>
          <w:ilvl w:val="0"/>
          <w:numId w:val="46"/>
        </w:numPr>
        <w:jc w:val="both"/>
        <w:rPr>
          <w:rFonts w:ascii="Calibri Light" w:hAnsi="Calibri Light"/>
          <w:iCs/>
        </w:rPr>
      </w:pPr>
      <w:r>
        <w:rPr>
          <w:rFonts w:ascii="Calibri Light" w:hAnsi="Calibri Light"/>
          <w:iCs/>
        </w:rPr>
        <w:t>Hibernate</w:t>
      </w:r>
    </w:p>
    <w:p w14:paraId="44132CEA" w14:textId="7C54E7C0" w:rsidR="001D237F" w:rsidRPr="001D237F" w:rsidRDefault="001D237F" w:rsidP="001D237F">
      <w:pPr>
        <w:pStyle w:val="ListParagraph"/>
        <w:numPr>
          <w:ilvl w:val="0"/>
          <w:numId w:val="46"/>
        </w:numPr>
        <w:jc w:val="both"/>
        <w:rPr>
          <w:ins w:id="249" w:author="paywizard002" w:date="2018-04-27T14:38:00Z"/>
          <w:rFonts w:ascii="Calibri Light" w:hAnsi="Calibri Light"/>
          <w:iCs/>
        </w:rPr>
      </w:pPr>
      <w:r>
        <w:rPr>
          <w:rFonts w:ascii="Calibri Light" w:hAnsi="Calibri Light"/>
          <w:iCs/>
        </w:rPr>
        <w:t>Oracle database</w:t>
      </w:r>
    </w:p>
    <w:p w14:paraId="3A56A3BB" w14:textId="1E20B098" w:rsidR="00112905" w:rsidRPr="00501908" w:rsidDel="00EE7DA7" w:rsidRDefault="00112905">
      <w:pPr>
        <w:jc w:val="both"/>
        <w:rPr>
          <w:ins w:id="250" w:author="Jim Mariano" w:date="2017-09-26T01:16:00Z"/>
          <w:del w:id="251" w:author="paywizard002" w:date="2018-04-27T14:39:00Z"/>
          <w:rFonts w:ascii="Calibri Light" w:hAnsi="Calibri Light"/>
          <w:iCs/>
          <w:rPrChange w:id="252" w:author="paywizard002" w:date="2018-04-27T13:57:00Z">
            <w:rPr>
              <w:ins w:id="253" w:author="Jim Mariano" w:date="2017-09-26T01:16:00Z"/>
              <w:del w:id="254" w:author="paywizard002" w:date="2018-04-27T14:39:00Z"/>
            </w:rPr>
          </w:rPrChange>
        </w:rPr>
        <w:pPrChange w:id="255" w:author="paywizard002" w:date="2018-04-27T14:36:00Z">
          <w:pPr/>
        </w:pPrChange>
      </w:pPr>
    </w:p>
    <w:p w14:paraId="64E89CA3" w14:textId="7C80BF45" w:rsidR="7159E94A" w:rsidDel="6CA6E428" w:rsidRDefault="7159E94A">
      <w:pPr>
        <w:jc w:val="both"/>
        <w:rPr>
          <w:del w:id="256" w:author="Jim Mariano" w:date="2017-09-26T18:31:00Z"/>
        </w:rPr>
        <w:pPrChange w:id="257" w:author="paywizard002" w:date="2018-04-27T14:36:00Z">
          <w:pPr/>
        </w:pPrChange>
      </w:pPr>
    </w:p>
    <w:p w14:paraId="7F0CB86A" w14:textId="1DB1409B" w:rsidR="6CA6E428" w:rsidRDefault="6CA6E428">
      <w:pPr>
        <w:jc w:val="both"/>
        <w:pPrChange w:id="258" w:author="paywizard002" w:date="2018-04-27T14:36:00Z">
          <w:pPr/>
        </w:pPrChange>
      </w:pPr>
      <w:ins w:id="259" w:author="Jim Mariano" w:date="2017-09-26T18:31:00Z">
        <w:del w:id="260" w:author="paywizard002" w:date="2018-04-27T13:58:00Z">
          <w:r w:rsidDel="00501908">
            <w:rPr>
              <w:noProof/>
            </w:rPr>
            <w:drawing>
              <wp:inline distT="0" distB="0" distL="0" distR="0" wp14:anchorId="168668DC" wp14:editId="34083953">
                <wp:extent cx="5695950" cy="6619990"/>
                <wp:effectExtent l="0" t="0" r="0" b="0"/>
                <wp:docPr id="887565681"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695950" cy="6619990"/>
                        </a:xfrm>
                        <a:prstGeom prst="rect">
                          <a:avLst/>
                        </a:prstGeom>
                      </pic:spPr>
                    </pic:pic>
                  </a:graphicData>
                </a:graphic>
              </wp:inline>
            </w:drawing>
          </w:r>
        </w:del>
      </w:ins>
    </w:p>
    <w:p w14:paraId="4AC82A0C" w14:textId="41BD2884" w:rsidR="002A5FB9" w:rsidDel="47BDBCA2" w:rsidRDefault="002A5FB9">
      <w:pPr>
        <w:jc w:val="both"/>
        <w:rPr>
          <w:del w:id="261" w:author="Jim Mariano" w:date="2017-09-26T00:59:00Z"/>
          <w:rFonts w:ascii="Calibri Light" w:hAnsi="Calibri Light"/>
          <w:rPrChange w:id="262" w:author="Jim Mariano" w:date="2017-09-25T03:40:00Z">
            <w:rPr>
              <w:del w:id="263" w:author="Jim Mariano" w:date="2017-09-26T00:59:00Z"/>
            </w:rPr>
          </w:rPrChange>
        </w:rPr>
        <w:pPrChange w:id="264" w:author="paywizard002" w:date="2018-04-27T14:36:00Z">
          <w:pPr/>
        </w:pPrChange>
      </w:pPr>
      <w:ins w:id="265" w:author="Bill Austin" w:date="2017-09-08T15:03:00Z">
        <w:del w:id="266" w:author="Jim Mariano" w:date="2017-09-26T01:03:00Z">
          <w:r w:rsidRPr="04B8EF29" w:rsidDel="3648E3EE">
            <w:rPr>
              <w:rPrChange w:id="267" w:author="Jim Mariano" w:date="2017-09-26T01:03:00Z">
                <w:rPr>
                  <w:rFonts w:ascii="Calibri Light" w:hAnsi="Calibri Light"/>
                  <w:iCs/>
                </w:rPr>
              </w:rPrChange>
            </w:rPr>
            <w:fldChar w:fldCharType="begin"/>
          </w:r>
          <w:r w:rsidDel="3648E3EE">
            <w:rPr>
              <w:rFonts w:ascii="Calibri Light" w:hAnsi="Calibri Light"/>
              <w:i/>
              <w:iCs/>
              <w:u w:val="single"/>
            </w:rPr>
            <w:delInstrText xml:space="preserve"> REF _Ref492646341 \h </w:delInstrText>
          </w:r>
        </w:del>
      </w:ins>
      <w:r w:rsidR="00045972">
        <w:instrText xml:space="preserve"> \* MERGEFORMAT </w:instrText>
      </w:r>
      <w:del w:id="268" w:author="Jim Mariano" w:date="2017-09-26T01:03:00Z">
        <w:r w:rsidRPr="04B8EF29" w:rsidDel="3648E3EE">
          <w:rPr>
            <w:rPrChange w:id="269" w:author="Jim Mariano" w:date="2017-09-26T01:03:00Z">
              <w:rPr/>
            </w:rPrChange>
          </w:rPr>
        </w:r>
        <w:r w:rsidRPr="04B8EF29" w:rsidDel="3648E3EE">
          <w:rPr>
            <w:rFonts w:ascii="Calibri Light" w:hAnsi="Calibri Light"/>
            <w:iCs/>
          </w:rPr>
          <w:fldChar w:fldCharType="separate"/>
        </w:r>
      </w:del>
      <w:ins w:id="270" w:author="Bill Austin" w:date="2017-09-08T15:03:00Z">
        <w:del w:id="271" w:author="Jim Mariano" w:date="2017-09-26T01:03:00Z">
          <w:r w:rsidDel="3648E3EE">
            <w:delText xml:space="preserve">Figure </w:delText>
          </w:r>
          <w:r w:rsidDel="3648E3EE">
            <w:rPr>
              <w:noProof/>
            </w:rPr>
            <w:delText>1</w:delText>
          </w:r>
          <w:r w:rsidRPr="04B8EF29" w:rsidDel="3648E3EE">
            <w:rPr>
              <w:rPrChange w:id="272" w:author="Jim Mariano" w:date="2017-09-26T01:03:00Z">
                <w:rPr>
                  <w:rFonts w:ascii="Calibri Light" w:hAnsi="Calibri Light"/>
                  <w:iCs/>
                </w:rPr>
              </w:rPrChange>
            </w:rPr>
            <w:fldChar w:fldCharType="end"/>
          </w:r>
        </w:del>
        <w:del w:id="273" w:author="Jim Mariano" w:date="2017-09-26T00:59:00Z">
          <w:r w:rsidRPr="00F80195" w:rsidDel="47BDBCA2">
            <w:rPr>
              <w:rFonts w:ascii="Calibri Light" w:hAnsi="Calibri Light"/>
            </w:rPr>
            <w:delText xml:space="preserve"> shows the anticipated sequence of events for a new customer registering with the site and choosing to pay with their ABS-Mobile account.</w:delText>
          </w:r>
        </w:del>
      </w:ins>
    </w:p>
    <w:p w14:paraId="34B4878F" w14:textId="1A407CDD" w:rsidR="002A5FB9" w:rsidRPr="002A5FB9" w:rsidDel="47BDBCA2" w:rsidRDefault="002A5FB9">
      <w:pPr>
        <w:pStyle w:val="ListParagraph"/>
        <w:numPr>
          <w:ilvl w:val="0"/>
          <w:numId w:val="37"/>
        </w:numPr>
        <w:jc w:val="both"/>
        <w:rPr>
          <w:del w:id="274" w:author="Jim Mariano" w:date="2017-09-26T00:59:00Z"/>
          <w:rFonts w:ascii="Calibri Light" w:hAnsi="Calibri Light"/>
          <w:i/>
          <w:iCs/>
          <w:u w:val="single"/>
          <w:rPrChange w:id="275" w:author="Glenn Bathan" w:date="2017-09-26T00:03:00Z">
            <w:rPr>
              <w:del w:id="276" w:author="Jim Mariano" w:date="2017-09-26T00:59:00Z"/>
            </w:rPr>
          </w:rPrChange>
        </w:rPr>
        <w:pPrChange w:id="277" w:author="paywizard002" w:date="2018-04-27T14:36:00Z">
          <w:pPr/>
        </w:pPrChange>
      </w:pPr>
      <w:ins w:id="278" w:author="Bill Austin" w:date="2017-09-08T15:08:00Z">
        <w:del w:id="279" w:author="Jim Mariano" w:date="2017-09-26T00:59:00Z">
          <w:r w:rsidRPr="00F80195" w:rsidDel="47BDBCA2">
            <w:rPr>
              <w:rFonts w:ascii="Calibri Light" w:hAnsi="Calibri Light"/>
            </w:rPr>
            <w:delText>T</w:delText>
          </w:r>
        </w:del>
      </w:ins>
      <w:ins w:id="280" w:author="Bill Austin" w:date="2017-09-08T15:07:00Z">
        <w:del w:id="281" w:author="Jim Mariano" w:date="2017-09-26T00:59:00Z">
          <w:r w:rsidRPr="00F80195" w:rsidDel="47BDBCA2">
            <w:rPr>
              <w:rFonts w:ascii="Calibri Light" w:hAnsi="Calibri Light"/>
            </w:rPr>
            <w:delText>he customer registers, selects items to purchase, and chooses to pay using their ABS-Mobile account (steps 1-14)</w:delText>
          </w:r>
        </w:del>
      </w:ins>
      <w:ins w:id="282" w:author="Bill Austin" w:date="2017-09-08T15:08:00Z">
        <w:del w:id="283" w:author="Jim Mariano" w:date="2017-09-26T00:59:00Z">
          <w:r w:rsidRPr="001F5422" w:rsidDel="47BDBCA2">
            <w:rPr>
              <w:rFonts w:ascii="Calibri Light" w:hAnsi="Calibri Light"/>
            </w:rPr>
            <w:delText>.</w:delText>
          </w:r>
        </w:del>
      </w:ins>
    </w:p>
    <w:p w14:paraId="3702E4CE" w14:textId="3368CB28" w:rsidR="002A5FB9" w:rsidRPr="00346967" w:rsidDel="47BDBCA2" w:rsidRDefault="002A5FB9">
      <w:pPr>
        <w:pStyle w:val="ListParagraph"/>
        <w:numPr>
          <w:ilvl w:val="0"/>
          <w:numId w:val="37"/>
        </w:numPr>
        <w:jc w:val="both"/>
        <w:rPr>
          <w:del w:id="284" w:author="Jim Mariano" w:date="2017-09-26T00:59:00Z"/>
          <w:rFonts w:ascii="Calibri Light" w:hAnsi="Calibri Light"/>
          <w:i/>
          <w:iCs/>
          <w:u w:val="single"/>
          <w:rPrChange w:id="285" w:author="Glenn Bathan" w:date="2017-09-26T00:03:00Z">
            <w:rPr>
              <w:del w:id="286" w:author="Jim Mariano" w:date="2017-09-26T00:59:00Z"/>
            </w:rPr>
          </w:rPrChange>
        </w:rPr>
        <w:pPrChange w:id="287" w:author="paywizard002" w:date="2018-04-27T14:36:00Z">
          <w:pPr/>
        </w:pPrChange>
      </w:pPr>
      <w:ins w:id="288" w:author="Bill Austin" w:date="2017-09-08T15:08:00Z">
        <w:del w:id="289" w:author="Jim Mariano" w:date="2017-09-26T00:59:00Z">
          <w:r w:rsidRPr="00F80195" w:rsidDel="47BDBCA2">
            <w:rPr>
              <w:rFonts w:ascii="Calibri Light" w:hAnsi="Calibri Light"/>
            </w:rPr>
            <w:delText xml:space="preserve">The website queries the cart to retrieve the cart total and </w:delText>
          </w:r>
        </w:del>
      </w:ins>
      <w:ins w:id="290" w:author="Bill Austin" w:date="2017-09-08T15:09:00Z">
        <w:del w:id="291" w:author="Jim Mariano" w:date="2017-09-26T00:59:00Z">
          <w:r w:rsidRPr="001F5422" w:rsidDel="47BDBCA2">
            <w:rPr>
              <w:rFonts w:ascii="Calibri Light" w:hAnsi="Calibri Light"/>
            </w:rPr>
            <w:delText>a summary of the cart contents</w:delText>
          </w:r>
          <w:r w:rsidR="00346967" w:rsidRPr="001F5422" w:rsidDel="47BDBCA2">
            <w:rPr>
              <w:rFonts w:ascii="Calibri Light" w:hAnsi="Calibri Light"/>
            </w:rPr>
            <w:delText xml:space="preserve"> (15-16)</w:delText>
          </w:r>
        </w:del>
      </w:ins>
    </w:p>
    <w:p w14:paraId="56468D54" w14:textId="45985350" w:rsidR="00346967" w:rsidRPr="00346967" w:rsidDel="47BDBCA2" w:rsidRDefault="00346967">
      <w:pPr>
        <w:pStyle w:val="ListParagraph"/>
        <w:numPr>
          <w:ilvl w:val="0"/>
          <w:numId w:val="37"/>
        </w:numPr>
        <w:jc w:val="both"/>
        <w:rPr>
          <w:del w:id="292" w:author="Jim Mariano" w:date="2017-09-26T00:59:00Z"/>
          <w:rFonts w:ascii="Calibri Light" w:hAnsi="Calibri Light"/>
          <w:i/>
          <w:iCs/>
          <w:u w:val="single"/>
          <w:rPrChange w:id="293" w:author="Jim Mariano" w:date="2017-09-26T00:55:00Z">
            <w:rPr>
              <w:del w:id="294" w:author="Jim Mariano" w:date="2017-09-26T00:59:00Z"/>
            </w:rPr>
          </w:rPrChange>
        </w:rPr>
        <w:pPrChange w:id="295" w:author="paywizard002" w:date="2018-04-27T14:36:00Z">
          <w:pPr/>
        </w:pPrChange>
      </w:pPr>
      <w:ins w:id="296" w:author="Bill Austin" w:date="2017-09-08T15:09:00Z">
        <w:del w:id="297" w:author="Jim Mariano" w:date="2017-09-26T00:59:00Z">
          <w:r w:rsidRPr="00F80195" w:rsidDel="47BDBCA2">
            <w:rPr>
              <w:rFonts w:ascii="Calibri Light" w:hAnsi="Calibri Light"/>
            </w:rPr>
            <w:delText>The website sends a pspRedirect call to paywizard (17)</w:delText>
          </w:r>
        </w:del>
      </w:ins>
    </w:p>
    <w:p w14:paraId="7FC0EBB1" w14:textId="74D28D4F" w:rsidR="00346967" w:rsidRPr="00346967" w:rsidDel="47BDBCA2" w:rsidRDefault="00346967">
      <w:pPr>
        <w:pStyle w:val="ListParagraph"/>
        <w:numPr>
          <w:ilvl w:val="0"/>
          <w:numId w:val="37"/>
        </w:numPr>
        <w:jc w:val="both"/>
        <w:rPr>
          <w:del w:id="298" w:author="Jim Mariano" w:date="2017-09-26T00:59:00Z"/>
          <w:rFonts w:ascii="Calibri Light" w:hAnsi="Calibri Light"/>
          <w:i/>
          <w:iCs/>
          <w:u w:val="single"/>
          <w:rPrChange w:id="299" w:author="Jim Mariano" w:date="2017-09-26T00:55:00Z">
            <w:rPr>
              <w:del w:id="300" w:author="Jim Mariano" w:date="2017-09-26T00:59:00Z"/>
            </w:rPr>
          </w:rPrChange>
        </w:rPr>
        <w:pPrChange w:id="301" w:author="paywizard002" w:date="2018-04-27T14:36:00Z">
          <w:pPr/>
        </w:pPrChange>
      </w:pPr>
      <w:ins w:id="302" w:author="Bill Austin" w:date="2017-09-08T15:10:00Z">
        <w:del w:id="303" w:author="Jim Mariano" w:date="2017-09-26T00:59:00Z">
          <w:r w:rsidRPr="00F80195" w:rsidDel="47BDBCA2">
            <w:rPr>
              <w:rFonts w:ascii="Calibri Light" w:hAnsi="Calibri Light"/>
            </w:rPr>
            <w:delText xml:space="preserve">The </w:delText>
          </w:r>
        </w:del>
      </w:ins>
      <w:ins w:id="304" w:author="Bill Austin" w:date="2017-09-08T15:11:00Z">
        <w:del w:id="305" w:author="Jim Mariano" w:date="2017-09-26T00:59:00Z">
          <w:r w:rsidRPr="00F80195" w:rsidDel="47BDBCA2">
            <w:rPr>
              <w:rFonts w:ascii="Calibri Light" w:hAnsi="Calibri Light"/>
            </w:rPr>
            <w:delText xml:space="preserve">Payment Broker </w:delText>
          </w:r>
        </w:del>
      </w:ins>
      <w:ins w:id="306" w:author="Bill Austin" w:date="2017-09-08T15:12:00Z">
        <w:del w:id="307" w:author="Jim Mariano" w:date="2017-09-26T00:59:00Z">
          <w:r w:rsidRPr="001F5422" w:rsidDel="47BDBCA2">
            <w:rPr>
              <w:rFonts w:ascii="Calibri Light" w:hAnsi="Calibri Light"/>
            </w:rPr>
            <w:delText>calls the GenerateOTPRequest via the ABS API Manager (19)</w:delText>
          </w:r>
        </w:del>
      </w:ins>
      <w:ins w:id="308" w:author="Bill Austin" w:date="2017-09-08T15:13:00Z">
        <w:del w:id="309" w:author="Jim Mariano" w:date="2017-09-26T00:59:00Z">
          <w:r w:rsidRPr="001F5422" w:rsidDel="47BDBCA2">
            <w:rPr>
              <w:rFonts w:ascii="Calibri Light" w:hAnsi="Calibri Light"/>
            </w:rPr>
            <w:delText xml:space="preserve">.  </w:delText>
          </w:r>
          <w:r w:rsidRPr="001F5422" w:rsidDel="47BDBCA2">
            <w:rPr>
              <w:rFonts w:ascii="Calibri Light" w:hAnsi="Calibri Light"/>
              <w:b/>
              <w:bCs/>
            </w:rPr>
            <w:delText>Note</w:delText>
          </w:r>
          <w:r w:rsidRPr="597AF972" w:rsidDel="47BDBCA2">
            <w:rPr>
              <w:rFonts w:ascii="Calibri Light" w:hAnsi="Calibri Light"/>
              <w:rPrChange w:id="310" w:author="Jim Mariano" w:date="2017-09-25T06:59:00Z">
                <w:rPr>
                  <w:rFonts w:ascii="Calibri Light" w:hAnsi="Calibri Light"/>
                  <w:iCs/>
                </w:rPr>
              </w:rPrChange>
            </w:rPr>
            <w:delText xml:space="preserve"> that since the redirect includes a cart total will result in a payment before cart checkout, generation of a unique transaction id is </w:delText>
          </w:r>
        </w:del>
      </w:ins>
      <w:ins w:id="311" w:author="Bill Austin" w:date="2017-09-08T15:14:00Z">
        <w:del w:id="312" w:author="Jim Mariano" w:date="2017-09-26T00:59:00Z">
          <w:r w:rsidRPr="597AF972" w:rsidDel="47BDBCA2">
            <w:rPr>
              <w:rFonts w:ascii="Calibri Light" w:hAnsi="Calibri Light"/>
              <w:rPrChange w:id="313" w:author="Jim Mariano" w:date="2017-09-25T06:59:00Z">
                <w:rPr>
                  <w:rFonts w:ascii="Calibri Light" w:hAnsi="Calibri Light"/>
                  <w:iCs/>
                </w:rPr>
              </w:rPrChange>
            </w:rPr>
            <w:delText>now a responsibility of the payment broker.</w:delText>
          </w:r>
        </w:del>
      </w:ins>
    </w:p>
    <w:p w14:paraId="4C8403B0" w14:textId="0E2F5BAF" w:rsidR="00346967" w:rsidRPr="00346967" w:rsidDel="47BDBCA2" w:rsidRDefault="00346967">
      <w:pPr>
        <w:pStyle w:val="ListParagraph"/>
        <w:numPr>
          <w:ilvl w:val="0"/>
          <w:numId w:val="37"/>
        </w:numPr>
        <w:jc w:val="both"/>
        <w:rPr>
          <w:del w:id="314" w:author="Jim Mariano" w:date="2017-09-26T00:59:00Z"/>
          <w:rFonts w:ascii="Calibri Light" w:hAnsi="Calibri Light"/>
          <w:i/>
          <w:iCs/>
          <w:u w:val="single"/>
          <w:rPrChange w:id="315" w:author="Glenn Bathan" w:date="2017-09-26T00:03:00Z">
            <w:rPr>
              <w:del w:id="316" w:author="Jim Mariano" w:date="2017-09-26T00:59:00Z"/>
            </w:rPr>
          </w:rPrChange>
        </w:rPr>
        <w:pPrChange w:id="317" w:author="paywizard002" w:date="2018-04-27T14:36:00Z">
          <w:pPr/>
        </w:pPrChange>
      </w:pPr>
      <w:ins w:id="318" w:author="Bill Austin" w:date="2017-09-08T15:15:00Z">
        <w:del w:id="319" w:author="Jim Mariano" w:date="2017-09-26T00:59:00Z">
          <w:r w:rsidRPr="00F80195" w:rsidDel="47BDBCA2">
            <w:rPr>
              <w:rFonts w:ascii="Calibri Light" w:hAnsi="Calibri Light"/>
            </w:rPr>
            <w:delText>A redirect form is constructed (23)</w:delText>
          </w:r>
        </w:del>
      </w:ins>
      <w:ins w:id="320" w:author="Bill Austin" w:date="2017-09-08T15:16:00Z">
        <w:del w:id="321" w:author="Jim Mariano" w:date="2017-09-26T00:59:00Z">
          <w:r w:rsidRPr="00F80195" w:rsidDel="47BDBCA2">
            <w:rPr>
              <w:rFonts w:ascii="Calibri Light" w:hAnsi="Calibri Light"/>
            </w:rPr>
            <w:delText xml:space="preserve">, this carries the information that will be </w:delText>
          </w:r>
        </w:del>
      </w:ins>
      <w:ins w:id="322" w:author="Bill Austin" w:date="2017-09-08T15:17:00Z">
        <w:del w:id="323" w:author="Jim Mariano" w:date="2017-09-26T00:59:00Z">
          <w:r w:rsidRPr="001F5422" w:rsidDel="47BDBCA2">
            <w:rPr>
              <w:rFonts w:ascii="Calibri Light" w:hAnsi="Calibri Light"/>
            </w:rPr>
            <w:delText xml:space="preserve">used to support the create provider payment method call.  </w:delText>
          </w:r>
        </w:del>
      </w:ins>
    </w:p>
    <w:p w14:paraId="49DCF9BA" w14:textId="00D0E669" w:rsidR="00346967" w:rsidRPr="00346967" w:rsidDel="47BDBCA2" w:rsidRDefault="00346967">
      <w:pPr>
        <w:pStyle w:val="ListParagraph"/>
        <w:numPr>
          <w:ilvl w:val="0"/>
          <w:numId w:val="37"/>
        </w:numPr>
        <w:jc w:val="both"/>
        <w:rPr>
          <w:del w:id="324" w:author="Jim Mariano" w:date="2017-09-26T00:59:00Z"/>
          <w:rFonts w:ascii="Calibri Light" w:hAnsi="Calibri Light"/>
          <w:i/>
          <w:iCs/>
          <w:u w:val="single"/>
          <w:rPrChange w:id="325" w:author="Glenn Bathan" w:date="2017-09-26T00:03:00Z">
            <w:rPr>
              <w:del w:id="326" w:author="Jim Mariano" w:date="2017-09-26T00:59:00Z"/>
            </w:rPr>
          </w:rPrChange>
        </w:rPr>
        <w:pPrChange w:id="327" w:author="paywizard002" w:date="2018-04-27T14:36:00Z">
          <w:pPr/>
        </w:pPrChange>
      </w:pPr>
      <w:ins w:id="328" w:author="Bill Austin" w:date="2017-09-08T15:17:00Z">
        <w:del w:id="329" w:author="Jim Mariano" w:date="2017-09-26T00:59:00Z">
          <w:r w:rsidRPr="00F80195" w:rsidDel="47BDBCA2">
            <w:rPr>
              <w:rFonts w:ascii="Calibri Light" w:hAnsi="Calibri Light"/>
            </w:rPr>
            <w:delText>The form is delivered to the customer</w:delText>
          </w:r>
        </w:del>
      </w:ins>
      <w:ins w:id="330" w:author="Bill Austin" w:date="2017-09-08T15:35:00Z">
        <w:del w:id="331" w:author="Jim Mariano" w:date="2017-09-26T00:59:00Z">
          <w:r w:rsidR="00C00D26" w:rsidRPr="00F80195" w:rsidDel="47BDBCA2">
            <w:rPr>
              <w:rFonts w:ascii="Calibri Light" w:hAnsi="Calibri Light"/>
            </w:rPr>
            <w:delText>'</w:delText>
          </w:r>
        </w:del>
      </w:ins>
      <w:ins w:id="332" w:author="Bill Austin" w:date="2017-09-08T15:17:00Z">
        <w:del w:id="333" w:author="Jim Mariano" w:date="2017-09-26T00:59:00Z">
          <w:r w:rsidRPr="001F5422" w:rsidDel="47BDBCA2">
            <w:rPr>
              <w:rFonts w:ascii="Calibri Light" w:hAnsi="Calibri Light"/>
            </w:rPr>
            <w:delText xml:space="preserve">s browser (26) and takes the customer to </w:delText>
          </w:r>
        </w:del>
      </w:ins>
      <w:ins w:id="334" w:author="Bill Austin" w:date="2017-09-08T15:18:00Z">
        <w:del w:id="335" w:author="Jim Mariano" w:date="2017-09-26T00:59:00Z">
          <w:r w:rsidRPr="001F5422" w:rsidDel="47BDBCA2">
            <w:rPr>
              <w:rFonts w:ascii="Calibri Light" w:hAnsi="Calibri Light"/>
            </w:rPr>
            <w:delText xml:space="preserve">a page on the IBM website that is stored in </w:delText>
          </w:r>
        </w:del>
      </w:ins>
      <w:ins w:id="336" w:author="Bill Austin" w:date="2017-09-08T15:23:00Z">
        <w:del w:id="337" w:author="Jim Mariano" w:date="2017-09-26T00:59:00Z">
          <w:r w:rsidR="002C4961" w:rsidRPr="001F5422" w:rsidDel="47BDBCA2">
            <w:rPr>
              <w:rFonts w:ascii="Calibri Light" w:hAnsi="Calibri Light"/>
            </w:rPr>
            <w:delText xml:space="preserve">success </w:delText>
          </w:r>
        </w:del>
      </w:ins>
      <w:ins w:id="338" w:author="Bill Austin" w:date="2017-09-08T15:21:00Z">
        <w:del w:id="339" w:author="Jim Mariano" w:date="2017-09-26T00:59:00Z">
          <w:r w:rsidR="002C4961" w:rsidRPr="311917E5" w:rsidDel="47BDBCA2">
            <w:rPr>
              <w:rFonts w:ascii="Calibri Light" w:hAnsi="Calibri Light"/>
              <w:rPrChange w:id="340" w:author="Jim Mariano" w:date="2017-09-25T03:40:00Z">
                <w:rPr>
                  <w:rFonts w:ascii="Calibri Light" w:hAnsi="Calibri Light"/>
                  <w:iCs/>
                </w:rPr>
              </w:rPrChange>
            </w:rPr>
            <w:delText xml:space="preserve">URL </w:delText>
          </w:r>
        </w:del>
      </w:ins>
      <w:ins w:id="341" w:author="Bill Austin" w:date="2017-09-08T15:18:00Z">
        <w:del w:id="342" w:author="Jim Mariano" w:date="2017-09-26T00:59:00Z">
          <w:r w:rsidRPr="311917E5" w:rsidDel="47BDBCA2">
            <w:rPr>
              <w:rFonts w:ascii="Calibri Light" w:hAnsi="Calibri Light"/>
              <w:rPrChange w:id="343" w:author="Jim Mariano" w:date="2017-09-25T03:40:00Z">
                <w:rPr>
                  <w:rFonts w:ascii="Calibri Light" w:hAnsi="Calibri Light"/>
                  <w:iCs/>
                </w:rPr>
              </w:rPrChange>
            </w:rPr>
            <w:delText>for the ABS-Mobile PSP.</w:delText>
          </w:r>
        </w:del>
      </w:ins>
    </w:p>
    <w:p w14:paraId="3C7C3A76" w14:textId="293BF4B0" w:rsidR="00346967" w:rsidRPr="002C4961" w:rsidDel="47BDBCA2" w:rsidRDefault="00346967">
      <w:pPr>
        <w:pStyle w:val="ListParagraph"/>
        <w:numPr>
          <w:ilvl w:val="0"/>
          <w:numId w:val="37"/>
        </w:numPr>
        <w:jc w:val="both"/>
        <w:rPr>
          <w:del w:id="344" w:author="Jim Mariano" w:date="2017-09-26T00:59:00Z"/>
          <w:rFonts w:ascii="Calibri Light" w:hAnsi="Calibri Light"/>
          <w:i/>
          <w:iCs/>
          <w:u w:val="single"/>
          <w:rPrChange w:id="345" w:author="Glenn Bathan" w:date="2017-09-26T00:03:00Z">
            <w:rPr>
              <w:del w:id="346" w:author="Jim Mariano" w:date="2017-09-26T00:59:00Z"/>
            </w:rPr>
          </w:rPrChange>
        </w:rPr>
        <w:pPrChange w:id="347" w:author="paywizard002" w:date="2018-04-27T14:36:00Z">
          <w:pPr/>
        </w:pPrChange>
      </w:pPr>
      <w:ins w:id="348" w:author="Bill Austin" w:date="2017-09-08T15:19:00Z">
        <w:del w:id="349" w:author="Jim Mariano" w:date="2017-09-26T00:59:00Z">
          <w:r w:rsidRPr="00F80195" w:rsidDel="47BDBCA2">
            <w:rPr>
              <w:rFonts w:ascii="Calibri Light" w:hAnsi="Calibri Light"/>
            </w:rPr>
            <w:delText>The customer enters their one-time password</w:delText>
          </w:r>
        </w:del>
      </w:ins>
      <w:ins w:id="350" w:author="Bill Austin" w:date="2017-09-08T15:20:00Z">
        <w:del w:id="351" w:author="Jim Mariano" w:date="2017-09-26T00:59:00Z">
          <w:r w:rsidR="002C4961" w:rsidRPr="00F80195" w:rsidDel="47BDBCA2">
            <w:rPr>
              <w:rFonts w:ascii="Calibri Light" w:hAnsi="Calibri Light"/>
            </w:rPr>
            <w:delText xml:space="preserve"> (29)</w:delText>
          </w:r>
        </w:del>
      </w:ins>
    </w:p>
    <w:p w14:paraId="7C26CA84" w14:textId="41FB13D3" w:rsidR="002C4961" w:rsidRPr="002C4961" w:rsidDel="47BDBCA2" w:rsidRDefault="002C4961">
      <w:pPr>
        <w:pStyle w:val="ListParagraph"/>
        <w:numPr>
          <w:ilvl w:val="0"/>
          <w:numId w:val="37"/>
        </w:numPr>
        <w:jc w:val="both"/>
        <w:rPr>
          <w:del w:id="352" w:author="Jim Mariano" w:date="2017-09-26T00:59:00Z"/>
          <w:rFonts w:ascii="Calibri Light" w:hAnsi="Calibri Light"/>
          <w:i/>
          <w:iCs/>
          <w:u w:val="single"/>
          <w:rPrChange w:id="353" w:author="Jim Mariano" w:date="2017-09-26T00:55:00Z">
            <w:rPr>
              <w:del w:id="354" w:author="Jim Mariano" w:date="2017-09-26T00:59:00Z"/>
            </w:rPr>
          </w:rPrChange>
        </w:rPr>
        <w:pPrChange w:id="355" w:author="paywizard002" w:date="2018-04-27T14:36:00Z">
          <w:pPr/>
        </w:pPrChange>
      </w:pPr>
      <w:ins w:id="356" w:author="Bill Austin" w:date="2017-09-08T15:20:00Z">
        <w:del w:id="357" w:author="Jim Mariano" w:date="2017-09-26T00:59:00Z">
          <w:r w:rsidRPr="00F80195" w:rsidDel="47BDBCA2">
            <w:rPr>
              <w:rFonts w:ascii="Calibri Light" w:hAnsi="Calibri Light"/>
            </w:rPr>
            <w:delText xml:space="preserve">The website uses the OTP and other information from the redirect form to </w:delText>
          </w:r>
        </w:del>
      </w:ins>
      <w:ins w:id="358" w:author="Bill Austin" w:date="2017-09-08T15:21:00Z">
        <w:del w:id="359" w:author="Jim Mariano" w:date="2017-09-26T00:59:00Z">
          <w:r w:rsidRPr="00F80195" w:rsidDel="47BDBCA2">
            <w:rPr>
              <w:rFonts w:ascii="Calibri Light" w:hAnsi="Calibri Light"/>
            </w:rPr>
            <w:delText>generate</w:delText>
          </w:r>
        </w:del>
      </w:ins>
      <w:ins w:id="360" w:author="Bill Austin" w:date="2017-09-08T15:23:00Z">
        <w:del w:id="361" w:author="Jim Mariano" w:date="2017-09-26T00:59:00Z">
          <w:r w:rsidRPr="001F5422" w:rsidDel="47BDBCA2">
            <w:rPr>
              <w:rFonts w:ascii="Calibri Light" w:hAnsi="Calibri Light"/>
            </w:rPr>
            <w:delText xml:space="preserve"> the create provider payment method call to paywizard</w:delText>
          </w:r>
        </w:del>
      </w:ins>
      <w:ins w:id="362" w:author="Bill Austin" w:date="2017-09-08T15:24:00Z">
        <w:del w:id="363" w:author="Jim Mariano" w:date="2017-09-26T00:59:00Z">
          <w:r w:rsidRPr="001F5422" w:rsidDel="47BDBCA2">
            <w:rPr>
              <w:rFonts w:ascii="Calibri Light" w:hAnsi="Calibri Light"/>
            </w:rPr>
            <w:delText xml:space="preserve"> </w:delText>
          </w:r>
        </w:del>
      </w:ins>
      <w:ins w:id="364" w:author="Bill Austin" w:date="2017-09-08T15:23:00Z">
        <w:del w:id="365" w:author="Jim Mariano" w:date="2017-09-26T00:59:00Z">
          <w:r w:rsidRPr="001F5422" w:rsidDel="47BDBCA2">
            <w:rPr>
              <w:rFonts w:ascii="Calibri Light" w:hAnsi="Calibri Light"/>
            </w:rPr>
            <w:delText>(29).</w:delText>
          </w:r>
        </w:del>
      </w:ins>
    </w:p>
    <w:p w14:paraId="6B6CFEE0" w14:textId="196478A2" w:rsidR="002C4961" w:rsidRPr="00C00D26" w:rsidDel="47BDBCA2" w:rsidRDefault="002C4961">
      <w:pPr>
        <w:pStyle w:val="ListParagraph"/>
        <w:numPr>
          <w:ilvl w:val="0"/>
          <w:numId w:val="37"/>
        </w:numPr>
        <w:jc w:val="both"/>
        <w:rPr>
          <w:del w:id="366" w:author="Jim Mariano" w:date="2017-09-26T00:59:00Z"/>
          <w:rFonts w:ascii="Calibri Light" w:hAnsi="Calibri Light"/>
          <w:i/>
          <w:iCs/>
          <w:u w:val="single"/>
          <w:rPrChange w:id="367" w:author="Glenn Bathan" w:date="2017-09-26T00:03:00Z">
            <w:rPr>
              <w:del w:id="368" w:author="Jim Mariano" w:date="2017-09-26T00:59:00Z"/>
            </w:rPr>
          </w:rPrChange>
        </w:rPr>
        <w:pPrChange w:id="369" w:author="paywizard002" w:date="2018-04-27T14:36:00Z">
          <w:pPr/>
        </w:pPrChange>
      </w:pPr>
      <w:ins w:id="370" w:author="Bill Austin" w:date="2017-09-08T15:23:00Z">
        <w:del w:id="371" w:author="Jim Mariano" w:date="2017-09-26T00:59:00Z">
          <w:r w:rsidRPr="00F80195" w:rsidDel="47BDBCA2">
            <w:rPr>
              <w:rFonts w:ascii="Calibri Light" w:hAnsi="Calibri Light"/>
            </w:rPr>
            <w:delText xml:space="preserve">The </w:delText>
          </w:r>
        </w:del>
      </w:ins>
      <w:ins w:id="372" w:author="Bill Austin" w:date="2017-09-08T15:24:00Z">
        <w:del w:id="373" w:author="Jim Mariano" w:date="2017-09-26T00:59:00Z">
          <w:r w:rsidRPr="00F80195" w:rsidDel="47BDBCA2">
            <w:rPr>
              <w:rFonts w:ascii="Calibri Light" w:hAnsi="Calibri Light"/>
            </w:rPr>
            <w:delText xml:space="preserve">Payment Broker applies the charge to the ABS-Mobile </w:delText>
          </w:r>
        </w:del>
      </w:ins>
      <w:ins w:id="374" w:author="Bill Austin" w:date="2017-09-08T15:25:00Z">
        <w:del w:id="375" w:author="Jim Mariano" w:date="2017-09-26T00:59:00Z">
          <w:r w:rsidRPr="001F5422" w:rsidDel="47BDBCA2">
            <w:rPr>
              <w:rFonts w:ascii="Calibri Light" w:hAnsi="Calibri Light"/>
            </w:rPr>
            <w:delText>account</w:delText>
          </w:r>
        </w:del>
      </w:ins>
      <w:ins w:id="376" w:author="Bill Austin" w:date="2017-09-08T15:24:00Z">
        <w:del w:id="377" w:author="Jim Mariano" w:date="2017-09-26T00:59:00Z">
          <w:r w:rsidRPr="001F5422" w:rsidDel="47BDBCA2">
            <w:rPr>
              <w:rFonts w:ascii="Calibri Light" w:hAnsi="Calibri Light"/>
            </w:rPr>
            <w:delText xml:space="preserve"> </w:delText>
          </w:r>
        </w:del>
      </w:ins>
      <w:ins w:id="378" w:author="Bill Austin" w:date="2017-09-08T15:25:00Z">
        <w:del w:id="379" w:author="Jim Mariano" w:date="2017-09-26T00:59:00Z">
          <w:r w:rsidRPr="001F5422" w:rsidDel="47BDBCA2">
            <w:rPr>
              <w:rFonts w:ascii="Calibri Light" w:hAnsi="Calibri Light"/>
            </w:rPr>
            <w:delText xml:space="preserve">(31-33) and a new payment method is created for the </w:delText>
          </w:r>
        </w:del>
      </w:ins>
      <w:ins w:id="380" w:author="Bill Austin" w:date="2017-09-08T15:26:00Z">
        <w:del w:id="381" w:author="Jim Mariano" w:date="2017-09-26T00:59:00Z">
          <w:r w:rsidRPr="311917E5" w:rsidDel="47BDBCA2">
            <w:rPr>
              <w:rFonts w:ascii="Calibri Light" w:hAnsi="Calibri Light"/>
              <w:rPrChange w:id="382" w:author="Jim Mariano" w:date="2017-09-25T03:40:00Z">
                <w:rPr>
                  <w:rFonts w:ascii="Calibri Light" w:hAnsi="Calibri Light"/>
                  <w:iCs/>
                </w:rPr>
              </w:rPrChange>
            </w:rPr>
            <w:delText>customer</w:delText>
          </w:r>
        </w:del>
      </w:ins>
      <w:ins w:id="383" w:author="Bill Austin" w:date="2017-09-08T15:35:00Z">
        <w:del w:id="384" w:author="Jim Mariano" w:date="2017-09-26T00:59:00Z">
          <w:r w:rsidR="00C00D26" w:rsidRPr="311917E5" w:rsidDel="47BDBCA2">
            <w:rPr>
              <w:rFonts w:ascii="Calibri Light" w:hAnsi="Calibri Light"/>
              <w:rPrChange w:id="385" w:author="Jim Mariano" w:date="2017-09-25T03:40:00Z">
                <w:rPr>
                  <w:rFonts w:ascii="Calibri Light" w:hAnsi="Calibri Light"/>
                  <w:iCs/>
                </w:rPr>
              </w:rPrChange>
            </w:rPr>
            <w:delText xml:space="preserve"> </w:delText>
          </w:r>
        </w:del>
      </w:ins>
      <w:ins w:id="386" w:author="Bill Austin" w:date="2017-09-08T15:25:00Z">
        <w:del w:id="387" w:author="Jim Mariano" w:date="2017-09-26T00:59:00Z">
          <w:r w:rsidRPr="311917E5" w:rsidDel="47BDBCA2">
            <w:rPr>
              <w:rFonts w:ascii="Calibri Light" w:hAnsi="Calibri Light"/>
              <w:rPrChange w:id="388" w:author="Jim Mariano" w:date="2017-09-25T03:40:00Z">
                <w:rPr>
                  <w:rFonts w:ascii="Calibri Light" w:hAnsi="Calibri Light"/>
                  <w:iCs/>
                </w:rPr>
              </w:rPrChange>
            </w:rPr>
            <w:delText>(</w:delText>
          </w:r>
        </w:del>
      </w:ins>
      <w:ins w:id="389" w:author="Bill Austin" w:date="2017-09-08T15:35:00Z">
        <w:del w:id="390" w:author="Jim Mariano" w:date="2017-09-26T00:59:00Z">
          <w:r w:rsidR="00C00D26" w:rsidRPr="311917E5" w:rsidDel="47BDBCA2">
            <w:rPr>
              <w:rFonts w:ascii="Calibri Light" w:hAnsi="Calibri Light"/>
              <w:rPrChange w:id="391" w:author="Jim Mariano" w:date="2017-09-25T03:40:00Z">
                <w:rPr>
                  <w:rFonts w:ascii="Calibri Light" w:hAnsi="Calibri Light"/>
                  <w:iCs/>
                </w:rPr>
              </w:rPrChange>
            </w:rPr>
            <w:delText>36)</w:delText>
          </w:r>
        </w:del>
      </w:ins>
    </w:p>
    <w:p w14:paraId="3E748EF5" w14:textId="649AD182" w:rsidR="00C00D26" w:rsidRPr="002A5FB9" w:rsidDel="47BDBCA2" w:rsidRDefault="00C00D26">
      <w:pPr>
        <w:pStyle w:val="ListParagraph"/>
        <w:numPr>
          <w:ilvl w:val="0"/>
          <w:numId w:val="37"/>
        </w:numPr>
        <w:jc w:val="both"/>
        <w:rPr>
          <w:del w:id="392" w:author="Jim Mariano" w:date="2017-09-26T00:59:00Z"/>
          <w:rFonts w:ascii="Calibri Light" w:hAnsi="Calibri Light"/>
          <w:i/>
          <w:iCs/>
          <w:u w:val="single"/>
          <w:rPrChange w:id="393" w:author="Glenn Bathan" w:date="2017-09-26T00:03:00Z">
            <w:rPr>
              <w:del w:id="394" w:author="Jim Mariano" w:date="2017-09-26T00:59:00Z"/>
            </w:rPr>
          </w:rPrChange>
        </w:rPr>
        <w:pPrChange w:id="395" w:author="paywizard002" w:date="2018-04-27T14:36:00Z">
          <w:pPr/>
        </w:pPrChange>
      </w:pPr>
      <w:ins w:id="396" w:author="Bill Austin" w:date="2017-09-08T15:36:00Z">
        <w:del w:id="397" w:author="Jim Mariano" w:date="2017-09-26T00:59:00Z">
          <w:r w:rsidRPr="00F80195" w:rsidDel="47BDBCA2">
            <w:rPr>
              <w:rFonts w:ascii="Calibri Light" w:hAnsi="Calibri Light"/>
            </w:rPr>
            <w:delText xml:space="preserve">The cart checkout process recognises </w:delText>
          </w:r>
        </w:del>
      </w:ins>
      <w:ins w:id="398" w:author="Bill Austin" w:date="2017-09-08T15:38:00Z">
        <w:del w:id="399" w:author="Jim Mariano" w:date="2017-09-26T00:59:00Z">
          <w:r w:rsidRPr="00F80195" w:rsidDel="47BDBCA2">
            <w:rPr>
              <w:rFonts w:ascii="Calibri Light" w:hAnsi="Calibri Light"/>
            </w:rPr>
            <w:delText xml:space="preserve">the first charge and does not attempt to authorise or capture payment a new payment is created based on the information </w:delText>
          </w:r>
        </w:del>
      </w:ins>
    </w:p>
    <w:p w14:paraId="7993FD5A" w14:textId="01EDDF9E" w:rsidR="00720338" w:rsidDel="3648E3EE" w:rsidRDefault="00720338">
      <w:pPr>
        <w:keepNext/>
        <w:jc w:val="both"/>
        <w:rPr>
          <w:del w:id="400" w:author="Jim Mariano" w:date="2017-09-26T01:03:00Z"/>
          <w:rFonts w:ascii="Calibri Light" w:hAnsi="Calibri Light"/>
          <w:rPrChange w:id="401" w:author="Jim Mariano" w:date="2017-09-26T01:03:00Z">
            <w:rPr>
              <w:del w:id="402" w:author="Jim Mariano" w:date="2017-09-26T01:03:00Z"/>
            </w:rPr>
          </w:rPrChange>
        </w:rPr>
        <w:pPrChange w:id="403" w:author="paywizard002" w:date="2018-04-27T14:36:00Z">
          <w:pPr/>
        </w:pPrChange>
      </w:pPr>
    </w:p>
    <w:p w14:paraId="3D6196F2" w14:textId="0E387A90" w:rsidR="27814A23" w:rsidDel="434FE71C" w:rsidRDefault="27814A23">
      <w:pPr>
        <w:jc w:val="both"/>
        <w:rPr>
          <w:del w:id="404" w:author="Jim Mariano" w:date="2017-09-26T00:57:00Z"/>
        </w:rPr>
        <w:pPrChange w:id="405" w:author="paywizard002" w:date="2018-04-27T14:36:00Z">
          <w:pPr/>
        </w:pPrChange>
      </w:pPr>
    </w:p>
    <w:p w14:paraId="006BB22F" w14:textId="13EF35BB" w:rsidR="434FE71C" w:rsidDel="3648E3EE" w:rsidRDefault="434FE71C">
      <w:pPr>
        <w:jc w:val="both"/>
        <w:rPr>
          <w:del w:id="406" w:author="Jim Mariano" w:date="2017-09-26T01:03:00Z"/>
        </w:rPr>
        <w:pPrChange w:id="407" w:author="paywizard002" w:date="2018-04-27T14:36:00Z">
          <w:pPr/>
        </w:pPrChange>
      </w:pPr>
    </w:p>
    <w:p w14:paraId="0FD17026" w14:textId="0F7AFFE0" w:rsidR="27814A23" w:rsidDel="3648E3EE" w:rsidRDefault="27814A23">
      <w:pPr>
        <w:jc w:val="both"/>
        <w:rPr>
          <w:del w:id="408" w:author="Jim Mariano" w:date="2017-09-26T01:03:00Z"/>
        </w:rPr>
        <w:pPrChange w:id="409" w:author="paywizard002" w:date="2018-04-27T14:36:00Z">
          <w:pPr/>
        </w:pPrChange>
      </w:pPr>
    </w:p>
    <w:p w14:paraId="155BC784" w14:textId="3FB033AE" w:rsidR="00720338" w:rsidDel="00501908" w:rsidRDefault="4670D299">
      <w:pPr>
        <w:keepNext/>
        <w:jc w:val="both"/>
        <w:rPr>
          <w:del w:id="410" w:author="paywizard002" w:date="2018-04-27T13:58:00Z"/>
          <w:b/>
          <w:bCs/>
          <w:color w:val="4F80BD"/>
          <w:sz w:val="18"/>
          <w:szCs w:val="18"/>
          <w:rPrChange w:id="411" w:author="Jim Mariano" w:date="2017-09-26T18:31:00Z">
            <w:rPr>
              <w:del w:id="412" w:author="paywizard002" w:date="2018-04-27T13:58:00Z"/>
            </w:rPr>
          </w:rPrChange>
        </w:rPr>
        <w:pPrChange w:id="413" w:author="paywizard002" w:date="2018-04-27T14:36:00Z">
          <w:pPr>
            <w:keepNext/>
            <w:jc w:val="center"/>
          </w:pPr>
        </w:pPrChange>
      </w:pPr>
      <w:del w:id="414" w:author="paywizard002" w:date="2018-04-27T13:58:00Z">
        <w:r w:rsidRPr="6932ABF6" w:rsidDel="00501908">
          <w:rPr>
            <w:b/>
            <w:bCs/>
            <w:color w:val="4F81BD" w:themeColor="accent1"/>
            <w:sz w:val="18"/>
            <w:szCs w:val="18"/>
            <w:rPrChange w:id="415" w:author="Jim Mariano" w:date="2017-09-26T01:24:00Z">
              <w:rPr>
                <w:rFonts w:ascii="Calibri Light" w:hAnsi="Calibri Light"/>
              </w:rPr>
            </w:rPrChange>
          </w:rPr>
          <w:delText xml:space="preserve"> </w:delText>
        </w:r>
      </w:del>
      <w:ins w:id="416" w:author="Jim Mariano" w:date="2017-09-26T01:17:00Z">
        <w:del w:id="417" w:author="paywizard002" w:date="2018-04-27T13:58:00Z">
          <w:r w:rsidR="49F40037" w:rsidRPr="6932ABF6" w:rsidDel="00501908">
            <w:rPr>
              <w:b/>
              <w:bCs/>
              <w:color w:val="4F81BD" w:themeColor="accent1"/>
              <w:sz w:val="18"/>
              <w:szCs w:val="18"/>
              <w:rPrChange w:id="418" w:author="Jim Mariano" w:date="2017-09-26T01:24:00Z">
                <w:rPr/>
              </w:rPrChange>
            </w:rPr>
            <w:delText xml:space="preserve">Figure 1: Expected sequence of events during initial </w:delText>
          </w:r>
        </w:del>
      </w:ins>
      <w:ins w:id="419" w:author="Jim Mariano" w:date="2017-09-26T01:24:00Z">
        <w:del w:id="420" w:author="paywizard002" w:date="2018-04-27T13:58:00Z">
          <w:r w:rsidR="3D0733FB" w:rsidRPr="6932ABF6" w:rsidDel="00501908">
            <w:rPr>
              <w:b/>
              <w:bCs/>
              <w:color w:val="4F81BD" w:themeColor="accent1"/>
              <w:sz w:val="18"/>
              <w:szCs w:val="18"/>
              <w:rPrChange w:id="421" w:author="Jim Mariano" w:date="2017-09-26T01:24:00Z">
                <w:rPr/>
              </w:rPrChange>
            </w:rPr>
            <w:delText>SKY</w:delText>
          </w:r>
        </w:del>
      </w:ins>
      <w:ins w:id="422" w:author="Jim Mariano" w:date="2017-09-26T01:17:00Z">
        <w:del w:id="423" w:author="paywizard002" w:date="2018-04-27T13:58:00Z">
          <w:r w:rsidR="49F40037" w:rsidRPr="6932ABF6" w:rsidDel="00501908">
            <w:rPr>
              <w:b/>
              <w:bCs/>
              <w:color w:val="4F81BD" w:themeColor="accent1"/>
              <w:sz w:val="18"/>
              <w:szCs w:val="18"/>
              <w:rPrChange w:id="424" w:author="Jim Mariano" w:date="2017-09-26T01:24:00Z">
                <w:rPr/>
              </w:rPrChange>
            </w:rPr>
            <w:delText>Mobile checkout</w:delText>
          </w:r>
        </w:del>
      </w:ins>
    </w:p>
    <w:p w14:paraId="6BFE3326" w14:textId="65BB68A9" w:rsidR="3D0733FB" w:rsidDel="00501908" w:rsidRDefault="3D0733FB">
      <w:pPr>
        <w:jc w:val="both"/>
        <w:rPr>
          <w:del w:id="425" w:author="paywizard002" w:date="2018-04-27T13:58:00Z"/>
          <w:b/>
          <w:bCs/>
          <w:color w:val="4F81BD" w:themeColor="accent1"/>
          <w:sz w:val="18"/>
          <w:szCs w:val="18"/>
          <w:rPrChange w:id="426" w:author="Jim Mariano" w:date="2017-09-26T01:24:00Z">
            <w:rPr>
              <w:del w:id="427" w:author="paywizard002" w:date="2018-04-27T13:58:00Z"/>
            </w:rPr>
          </w:rPrChange>
        </w:rPr>
        <w:pPrChange w:id="428" w:author="paywizard002" w:date="2018-04-27T14:36:00Z">
          <w:pPr/>
        </w:pPrChange>
      </w:pPr>
    </w:p>
    <w:p w14:paraId="68BDE146" w14:textId="1552092A" w:rsidR="00720338" w:rsidDel="00501908" w:rsidRDefault="49F40037">
      <w:pPr>
        <w:keepNext/>
        <w:jc w:val="both"/>
        <w:rPr>
          <w:del w:id="429" w:author="paywizard002" w:date="2018-04-27T13:58:00Z"/>
        </w:rPr>
        <w:pPrChange w:id="430" w:author="paywizard002" w:date="2018-04-27T14:36:00Z">
          <w:pPr>
            <w:keepNext/>
          </w:pPr>
        </w:pPrChange>
      </w:pPr>
      <w:ins w:id="431" w:author="Jim Mariano" w:date="2017-09-26T01:17:00Z">
        <w:del w:id="432" w:author="paywizard002" w:date="2018-04-27T13:58:00Z">
          <w:r w:rsidRPr="49F40037" w:rsidDel="00501908">
            <w:rPr>
              <w:rFonts w:ascii="Calibri Light" w:eastAsia="Calibri Light" w:hAnsi="Calibri Light" w:cs="Calibri Light"/>
              <w:rPrChange w:id="433" w:author="Jim Mariano" w:date="2017-09-26T01:17:00Z">
                <w:rPr/>
              </w:rPrChange>
            </w:rPr>
            <w:delText xml:space="preserve"> </w:delText>
          </w:r>
        </w:del>
      </w:ins>
      <w:ins w:id="434" w:author="Jim Mariano" w:date="2017-10-01T08:27:00Z">
        <w:del w:id="435" w:author="paywizard002" w:date="2018-04-27T13:58:00Z">
          <w:r w:rsidDel="00501908">
            <w:rPr>
              <w:noProof/>
            </w:rPr>
            <w:drawing>
              <wp:inline distT="0" distB="0" distL="0" distR="0" wp14:anchorId="641A05F9" wp14:editId="6B41F12D">
                <wp:extent cx="5255172" cy="2857500"/>
                <wp:effectExtent l="0" t="0" r="0" b="0"/>
                <wp:docPr id="657187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255172" cy="2857500"/>
                        </a:xfrm>
                        <a:prstGeom prst="rect">
                          <a:avLst/>
                        </a:prstGeom>
                      </pic:spPr>
                    </pic:pic>
                  </a:graphicData>
                </a:graphic>
              </wp:inline>
            </w:drawing>
          </w:r>
        </w:del>
      </w:ins>
    </w:p>
    <w:p w14:paraId="290ADAB8" w14:textId="07364755" w:rsidR="123A5EE1" w:rsidDel="00501908" w:rsidRDefault="123A5EE1">
      <w:pPr>
        <w:jc w:val="both"/>
        <w:rPr>
          <w:del w:id="436" w:author="paywizard002" w:date="2018-04-27T13:58:00Z"/>
        </w:rPr>
        <w:pPrChange w:id="437" w:author="paywizard002" w:date="2018-04-27T14:36:00Z">
          <w:pPr/>
        </w:pPrChange>
      </w:pPr>
    </w:p>
    <w:p w14:paraId="239759FA" w14:textId="0C8AA0E6" w:rsidR="00720338" w:rsidDel="00501908" w:rsidRDefault="6932ABF6">
      <w:pPr>
        <w:keepNext/>
        <w:jc w:val="both"/>
        <w:rPr>
          <w:ins w:id="438" w:author="Jim Mariano" w:date="2017-09-26T01:17:00Z"/>
          <w:del w:id="439" w:author="paywizard002" w:date="2018-04-27T13:58:00Z"/>
        </w:rPr>
        <w:pPrChange w:id="440" w:author="paywizard002" w:date="2018-04-27T14:36:00Z">
          <w:pPr/>
        </w:pPrChange>
      </w:pPr>
      <w:ins w:id="441" w:author="Jim Mariano" w:date="2017-09-26T01:24:00Z">
        <w:del w:id="442" w:author="paywizard002" w:date="2018-04-27T13:58:00Z">
          <w:r w:rsidRPr="6932ABF6" w:rsidDel="00501908">
            <w:rPr>
              <w:b/>
              <w:bCs/>
              <w:color w:val="4F80BD"/>
              <w:sz w:val="18"/>
              <w:szCs w:val="18"/>
              <w:rPrChange w:id="443" w:author="Jim Mariano" w:date="2017-09-26T01:24:00Z">
                <w:rPr/>
              </w:rPrChange>
            </w:rPr>
            <w:delText xml:space="preserve"> Figure 2: Expected sequence of events during SKYMobile </w:delText>
          </w:r>
        </w:del>
      </w:ins>
      <w:ins w:id="444" w:author="Jim Mariano" w:date="2017-09-26T01:25:00Z">
        <w:del w:id="445" w:author="paywizard002" w:date="2018-04-27T13:58:00Z">
          <w:r w:rsidR="6F27D9AD" w:rsidRPr="6932ABF6" w:rsidDel="00501908">
            <w:rPr>
              <w:b/>
              <w:bCs/>
              <w:color w:val="4F80BD"/>
              <w:sz w:val="18"/>
              <w:szCs w:val="18"/>
              <w:rPrChange w:id="446" w:author="Jim Mariano" w:date="2017-09-26T01:24:00Z">
                <w:rPr/>
              </w:rPrChange>
            </w:rPr>
            <w:delText>recurring bill</w:delText>
          </w:r>
        </w:del>
      </w:ins>
    </w:p>
    <w:p w14:paraId="1DD59F11" w14:textId="0BB86D06" w:rsidR="6932ABF6" w:rsidDel="00501908" w:rsidRDefault="6F27D9AD">
      <w:pPr>
        <w:jc w:val="both"/>
        <w:rPr>
          <w:del w:id="447" w:author="paywizard002" w:date="2018-04-27T13:58:00Z"/>
          <w:b/>
          <w:bCs/>
          <w:color w:val="4F80BD"/>
          <w:sz w:val="18"/>
          <w:szCs w:val="18"/>
          <w:rPrChange w:id="448" w:author="Jim Mariano" w:date="2017-10-02T06:45:00Z">
            <w:rPr>
              <w:del w:id="449" w:author="paywizard002" w:date="2018-04-27T13:58:00Z"/>
            </w:rPr>
          </w:rPrChange>
        </w:rPr>
        <w:pPrChange w:id="450" w:author="paywizard002" w:date="2018-04-27T14:36:00Z">
          <w:pPr/>
        </w:pPrChange>
      </w:pPr>
      <w:ins w:id="451" w:author="Jim Mariano" w:date="2017-09-26T01:25:00Z">
        <w:del w:id="452" w:author="paywizard002" w:date="2018-04-27T13:58:00Z">
          <w:r w:rsidRPr="6F27D9AD" w:rsidDel="00501908">
            <w:rPr>
              <w:b/>
              <w:bCs/>
              <w:color w:val="4F80BD"/>
              <w:sz w:val="18"/>
              <w:szCs w:val="18"/>
              <w:rPrChange w:id="453" w:author="Jim Mariano" w:date="2017-09-26T01:25:00Z">
                <w:rPr/>
              </w:rPrChange>
            </w:rPr>
            <w:delText>ing</w:delText>
          </w:r>
        </w:del>
      </w:ins>
    </w:p>
    <w:p w14:paraId="00AF77CA" w14:textId="3D3B2C23" w:rsidR="6932ABF6" w:rsidDel="00501908" w:rsidRDefault="6932ABF6">
      <w:pPr>
        <w:jc w:val="both"/>
        <w:rPr>
          <w:del w:id="454" w:author="paywizard002" w:date="2018-04-27T13:58:00Z"/>
          <w:rFonts w:ascii="Calibri Light" w:eastAsia="Calibri Light" w:hAnsi="Calibri Light" w:cs="Calibri Light"/>
          <w:rPrChange w:id="455" w:author="Jim Mariano" w:date="2017-09-26T01:24:00Z">
            <w:rPr>
              <w:del w:id="456" w:author="paywizard002" w:date="2018-04-27T13:58:00Z"/>
            </w:rPr>
          </w:rPrChange>
        </w:rPr>
        <w:pPrChange w:id="457" w:author="paywizard002" w:date="2018-04-27T14:36:00Z">
          <w:pPr/>
        </w:pPrChange>
      </w:pPr>
    </w:p>
    <w:p w14:paraId="6096E8EA" w14:textId="0FD95EAD" w:rsidR="00720338" w:rsidDel="00501908" w:rsidRDefault="49F40037">
      <w:pPr>
        <w:keepNext/>
        <w:jc w:val="both"/>
        <w:rPr>
          <w:del w:id="458" w:author="paywizard002" w:date="2018-04-27T13:58:00Z"/>
        </w:rPr>
        <w:pPrChange w:id="459" w:author="paywizard002" w:date="2018-04-27T14:36:00Z">
          <w:pPr/>
        </w:pPrChange>
      </w:pPr>
      <w:ins w:id="460" w:author="Jim Mariano" w:date="2017-09-26T01:17:00Z">
        <w:del w:id="461" w:author="paywizard002" w:date="2018-04-27T13:58:00Z">
          <w:r w:rsidRPr="49F40037" w:rsidDel="00501908">
            <w:rPr>
              <w:rFonts w:ascii="Calibri Light" w:eastAsia="Calibri Light" w:hAnsi="Calibri Light" w:cs="Calibri Light"/>
              <w:rPrChange w:id="462" w:author="Jim Mariano" w:date="2017-09-26T01:17:00Z">
                <w:rPr/>
              </w:rPrChange>
            </w:rPr>
            <w:delText xml:space="preserve">If the </w:delText>
          </w:r>
        </w:del>
      </w:ins>
      <w:ins w:id="463" w:author="Jim Mariano" w:date="2017-09-26T01:25:00Z">
        <w:del w:id="464" w:author="paywizard002" w:date="2018-04-27T13:58:00Z">
          <w:r w:rsidR="25BE6AC5" w:rsidRPr="49F40037" w:rsidDel="00501908">
            <w:rPr>
              <w:rFonts w:ascii="Calibri Light" w:eastAsia="Calibri Light" w:hAnsi="Calibri Light" w:cs="Calibri Light"/>
              <w:rPrChange w:id="465" w:author="Jim Mariano" w:date="2017-09-26T01:17:00Z">
                <w:rPr/>
              </w:rPrChange>
            </w:rPr>
            <w:delText>account validation</w:delText>
          </w:r>
        </w:del>
      </w:ins>
      <w:ins w:id="466" w:author="Jim Mariano" w:date="2017-09-26T01:17:00Z">
        <w:del w:id="467" w:author="paywizard002" w:date="2018-04-27T13:58:00Z">
          <w:r w:rsidRPr="49F40037" w:rsidDel="00501908">
            <w:rPr>
              <w:rFonts w:ascii="Calibri Light" w:eastAsia="Calibri Light" w:hAnsi="Calibri Light" w:cs="Calibri Light"/>
              <w:rPrChange w:id="468" w:author="Jim Mariano" w:date="2017-09-26T01:17:00Z">
                <w:rPr/>
              </w:rPrChange>
            </w:rPr>
            <w:delText xml:space="preserve"> process fails on step 2</w:delText>
          </w:r>
        </w:del>
      </w:ins>
      <w:ins w:id="469" w:author="Jim Mariano" w:date="2017-09-26T01:25:00Z">
        <w:del w:id="470" w:author="paywizard002" w:date="2018-04-27T13:58:00Z">
          <w:r w:rsidR="25BE6AC5" w:rsidRPr="49F40037" w:rsidDel="00501908">
            <w:rPr>
              <w:rFonts w:ascii="Calibri Light" w:eastAsia="Calibri Light" w:hAnsi="Calibri Light" w:cs="Calibri Light"/>
              <w:rPrChange w:id="471" w:author="Jim Mariano" w:date="2017-09-26T01:17:00Z">
                <w:rPr/>
              </w:rPrChange>
            </w:rPr>
            <w:delText>1</w:delText>
          </w:r>
        </w:del>
      </w:ins>
      <w:ins w:id="472" w:author="Jim Mariano" w:date="2017-09-26T01:17:00Z">
        <w:del w:id="473" w:author="paywizard002" w:date="2018-04-27T13:58:00Z">
          <w:r w:rsidRPr="49F40037" w:rsidDel="00501908">
            <w:rPr>
              <w:rFonts w:ascii="Calibri Light" w:eastAsia="Calibri Light" w:hAnsi="Calibri Light" w:cs="Calibri Light"/>
              <w:rPrChange w:id="474" w:author="Jim Mariano" w:date="2017-09-26T01:17:00Z">
                <w:rPr/>
              </w:rPrChange>
            </w:rPr>
            <w:delText>, the Payment Broker will generate a form that directs the customer to the failure page.</w:delText>
          </w:r>
        </w:del>
      </w:ins>
      <w:ins w:id="475" w:author="Jim Mariano" w:date="2017-09-26T01:25:00Z">
        <w:del w:id="476" w:author="paywizard002" w:date="2018-04-27T13:58:00Z">
          <w:r w:rsidR="25BE6AC5" w:rsidRPr="49F40037" w:rsidDel="00501908">
            <w:rPr>
              <w:rFonts w:ascii="Calibri Light" w:eastAsia="Calibri Light" w:hAnsi="Calibri Light" w:cs="Calibri Light"/>
              <w:rPrChange w:id="477" w:author="Jim Mariano" w:date="2017-09-26T01:17:00Z">
                <w:rPr/>
              </w:rPrChange>
            </w:rPr>
            <w:delText xml:space="preserve"> Same with st</w:delText>
          </w:r>
        </w:del>
      </w:ins>
      <w:ins w:id="478" w:author="Jim Mariano" w:date="2017-09-26T01:26:00Z">
        <w:del w:id="479" w:author="paywizard002" w:date="2018-04-27T13:58:00Z">
          <w:r w:rsidR="0EE3A108" w:rsidRPr="49F40037" w:rsidDel="00501908">
            <w:rPr>
              <w:rFonts w:ascii="Calibri Light" w:eastAsia="Calibri Light" w:hAnsi="Calibri Light" w:cs="Calibri Light"/>
              <w:rPrChange w:id="480" w:author="Jim Mariano" w:date="2017-09-26T01:17:00Z">
                <w:rPr/>
              </w:rPrChange>
            </w:rPr>
            <w:delText>ep 23 for the checking of the credit limit.</w:delText>
          </w:r>
        </w:del>
      </w:ins>
    </w:p>
    <w:p w14:paraId="7E925697" w14:textId="2111CBA5" w:rsidR="00720338" w:rsidDel="00501908" w:rsidRDefault="00720338">
      <w:pPr>
        <w:keepNext/>
        <w:jc w:val="both"/>
        <w:rPr>
          <w:del w:id="481" w:author="paywizard002" w:date="2018-04-27T13:58:00Z"/>
          <w:rFonts w:ascii="Calibri Light" w:eastAsia="Calibri Light" w:hAnsi="Calibri Light" w:cs="Calibri Light"/>
          <w:rPrChange w:id="482" w:author="Jim Mariano" w:date="2017-10-02T08:27:00Z">
            <w:rPr>
              <w:del w:id="483" w:author="paywizard002" w:date="2018-04-27T13:58:00Z"/>
            </w:rPr>
          </w:rPrChange>
        </w:rPr>
        <w:pPrChange w:id="484" w:author="paywizard002" w:date="2018-04-27T14:36:00Z">
          <w:pPr/>
        </w:pPrChange>
      </w:pPr>
    </w:p>
    <w:p w14:paraId="31C9B906" w14:textId="77777777" w:rsidR="00720338" w:rsidDel="11D2C5DD" w:rsidRDefault="00720338">
      <w:pPr>
        <w:keepNext/>
        <w:jc w:val="both"/>
        <w:rPr>
          <w:ins w:id="485" w:author="Bill Austin" w:date="2017-09-08T14:54:00Z"/>
          <w:del w:id="486" w:author="Jim Mariano" w:date="2017-09-25T23:59:00Z"/>
        </w:rPr>
        <w:pPrChange w:id="487" w:author="paywizard002" w:date="2018-04-27T14:36:00Z">
          <w:pPr/>
        </w:pPrChange>
      </w:pPr>
      <w:ins w:id="488" w:author="Bill Austin" w:date="2017-09-08T14:52:00Z">
        <w:del w:id="489" w:author="Jim Mariano" w:date="2017-09-25T23:59:00Z">
          <w:r w:rsidDel="11D2C5DD">
            <w:rPr>
              <w:rFonts w:ascii="Calibri Light" w:hAnsi="Calibri Light"/>
              <w:noProof/>
              <w:lang w:eastAsia="en-GB"/>
            </w:rPr>
            <w:drawing>
              <wp:inline distT="0" distB="0" distL="0" distR="0" wp14:anchorId="5C0283C6" wp14:editId="4DF7BC11">
                <wp:extent cx="5731510" cy="7762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MobileCheck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762240"/>
                        </a:xfrm>
                        <a:prstGeom prst="rect">
                          <a:avLst/>
                        </a:prstGeom>
                      </pic:spPr>
                    </pic:pic>
                  </a:graphicData>
                </a:graphic>
              </wp:inline>
            </w:drawing>
          </w:r>
        </w:del>
      </w:ins>
    </w:p>
    <w:p w14:paraId="5BC89674" w14:textId="402C8253" w:rsidR="11D2C5DD" w:rsidDel="1F6040E3" w:rsidRDefault="11D2C5DD">
      <w:pPr>
        <w:jc w:val="both"/>
        <w:rPr>
          <w:del w:id="490" w:author="Jim Mariano" w:date="2017-09-26T00:00:00Z"/>
        </w:rPr>
        <w:pPrChange w:id="491" w:author="paywizard002" w:date="2018-04-27T14:36:00Z">
          <w:pPr/>
        </w:pPrChange>
      </w:pPr>
    </w:p>
    <w:p w14:paraId="7172EE2A" w14:textId="77777777" w:rsidR="1F6040E3" w:rsidDel="3CFCBE91" w:rsidRDefault="1F6040E3">
      <w:pPr>
        <w:jc w:val="both"/>
        <w:rPr>
          <w:del w:id="492" w:author="Jim Mariano" w:date="2017-09-26T00:55:00Z"/>
        </w:rPr>
        <w:pPrChange w:id="493" w:author="paywizard002" w:date="2018-04-27T14:36:00Z">
          <w:pPr/>
        </w:pPrChange>
      </w:pPr>
    </w:p>
    <w:p w14:paraId="7C5D8348" w14:textId="48B10572" w:rsidR="1F6040E3" w:rsidDel="49F40037" w:rsidRDefault="1F6040E3">
      <w:pPr>
        <w:pStyle w:val="Caption"/>
        <w:jc w:val="both"/>
        <w:rPr>
          <w:ins w:id="494" w:author="Jim Mariano" w:date="2017-09-26T00:00:00Z"/>
          <w:del w:id="495" w:author="Jim Mariano" w:date="2017-09-26T01:17:00Z"/>
        </w:rPr>
        <w:pPrChange w:id="496" w:author="paywizard002" w:date="2018-04-27T14:36:00Z">
          <w:pPr/>
        </w:pPrChange>
      </w:pPr>
    </w:p>
    <w:p w14:paraId="3208222F" w14:textId="77777777" w:rsidR="49F40037" w:rsidRDefault="49F40037">
      <w:pPr>
        <w:jc w:val="both"/>
        <w:pPrChange w:id="497" w:author="paywizard002" w:date="2018-04-27T14:36:00Z">
          <w:pPr/>
        </w:pPrChange>
      </w:pPr>
    </w:p>
    <w:p w14:paraId="38E04F8A" w14:textId="6A312161" w:rsidR="00720338" w:rsidDel="1848BF20" w:rsidRDefault="00720338">
      <w:pPr>
        <w:pStyle w:val="Caption"/>
        <w:jc w:val="both"/>
        <w:rPr>
          <w:ins w:id="498" w:author="Jim Mariano" w:date="2017-09-26T00:05:00Z"/>
          <w:del w:id="499" w:author="Jim Mariano" w:date="2017-09-26T00:56:00Z"/>
        </w:rPr>
        <w:pPrChange w:id="500" w:author="paywizard002" w:date="2018-04-27T14:36:00Z">
          <w:pPr>
            <w:pStyle w:val="Caption"/>
          </w:pPr>
        </w:pPrChange>
      </w:pPr>
      <w:bookmarkStart w:id="501" w:name="_Ref492646341"/>
      <w:ins w:id="502" w:author="Bill Austin" w:date="2017-09-08T14:54:00Z">
        <w:del w:id="503" w:author="Jim Mariano" w:date="2017-09-26T00:56:00Z">
          <w:r w:rsidDel="1848BF20">
            <w:delText xml:space="preserve">Figure </w:delText>
          </w:r>
          <w:r w:rsidDel="1848BF20">
            <w:rPr>
              <w:b w:val="0"/>
              <w:bCs w:val="0"/>
            </w:rPr>
            <w:fldChar w:fldCharType="begin"/>
          </w:r>
          <w:r w:rsidDel="1848BF20">
            <w:delInstrText xml:space="preserve"> SEQ Figure \* ARABIC </w:delInstrText>
          </w:r>
        </w:del>
      </w:ins>
      <w:del w:id="504" w:author="Jim Mariano" w:date="2017-09-26T00:56:00Z">
        <w:r w:rsidDel="1848BF20">
          <w:rPr>
            <w:b w:val="0"/>
            <w:bCs w:val="0"/>
          </w:rPr>
          <w:fldChar w:fldCharType="separate"/>
        </w:r>
      </w:del>
      <w:ins w:id="505" w:author="Bill Austin" w:date="2017-09-08T14:54:00Z">
        <w:del w:id="506" w:author="Jim Mariano" w:date="2017-09-26T00:56:00Z">
          <w:r w:rsidDel="1848BF20">
            <w:rPr>
              <w:noProof/>
            </w:rPr>
            <w:delText>1</w:delText>
          </w:r>
          <w:r w:rsidDel="1848BF20">
            <w:rPr>
              <w:b w:val="0"/>
              <w:bCs w:val="0"/>
            </w:rPr>
            <w:fldChar w:fldCharType="end"/>
          </w:r>
          <w:bookmarkEnd w:id="501"/>
          <w:r w:rsidDel="1848BF20">
            <w:delText xml:space="preserve">: Expected sequence of events during </w:delText>
          </w:r>
        </w:del>
        <w:del w:id="507" w:author="Jim Mariano" w:date="2017-09-26T00:06:00Z">
          <w:r w:rsidDel="6B1920F5">
            <w:delText xml:space="preserve">initial </w:delText>
          </w:r>
        </w:del>
        <w:del w:id="508" w:author="Jim Mariano" w:date="2017-09-26T00:05:00Z">
          <w:r w:rsidDel="7B3260B6">
            <w:delText>AB</w:delText>
          </w:r>
        </w:del>
        <w:del w:id="509" w:author="Jim Mariano" w:date="2017-09-26T00:56:00Z">
          <w:r w:rsidDel="1848BF20">
            <w:delText>S</w:delText>
          </w:r>
        </w:del>
        <w:del w:id="510" w:author="Jim Mariano" w:date="2017-09-26T00:05:00Z">
          <w:r w:rsidDel="7B3260B6">
            <w:delText>-</w:delText>
          </w:r>
        </w:del>
        <w:del w:id="511" w:author="Jim Mariano" w:date="2017-09-26T00:56:00Z">
          <w:r w:rsidDel="1848BF20">
            <w:delText>Mobile checkout</w:delText>
          </w:r>
        </w:del>
      </w:ins>
    </w:p>
    <w:p w14:paraId="4245339C" w14:textId="3BEA0917" w:rsidR="7B3260B6" w:rsidDel="1848BF20" w:rsidRDefault="7B3260B6">
      <w:pPr>
        <w:jc w:val="both"/>
        <w:rPr>
          <w:del w:id="512" w:author="Jim Mariano" w:date="2017-09-26T00:56:00Z"/>
        </w:rPr>
        <w:pPrChange w:id="513" w:author="paywizard002" w:date="2018-04-27T14:36:00Z">
          <w:pPr/>
        </w:pPrChange>
      </w:pPr>
    </w:p>
    <w:p w14:paraId="6B3D918F" w14:textId="5A338006" w:rsidR="008A6113" w:rsidDel="7615E08E" w:rsidRDefault="4670D299">
      <w:pPr>
        <w:jc w:val="both"/>
        <w:rPr>
          <w:ins w:id="514" w:author="Bill Austin" w:date="2017-09-08T15:42:00Z"/>
          <w:del w:id="515" w:author="Jim Mariano" w:date="2017-09-26T00:03:00Z"/>
          <w:rFonts w:ascii="Calibri Light" w:hAnsi="Calibri Light"/>
        </w:rPr>
        <w:pPrChange w:id="516" w:author="paywizard002" w:date="2018-04-27T14:36:00Z">
          <w:pPr/>
        </w:pPrChange>
      </w:pPr>
      <w:del w:id="517" w:author="Bill Austin" w:date="2017-09-08T14:52:00Z">
        <w:r w:rsidRPr="4670D299" w:rsidDel="00720338">
          <w:rPr>
            <w:rFonts w:ascii="Calibri Light" w:hAnsi="Calibri Light"/>
          </w:rPr>
          <w:delText>[[TODO – add sequence diagram to illustrate model showing psp redirect call with a checkout amount]]</w:delText>
        </w:r>
      </w:del>
    </w:p>
    <w:p w14:paraId="7903D074" w14:textId="17B2DD6D" w:rsidR="7615E08E" w:rsidDel="1848BF20" w:rsidRDefault="7615E08E">
      <w:pPr>
        <w:jc w:val="both"/>
        <w:rPr>
          <w:del w:id="518" w:author="Jim Mariano" w:date="2017-09-26T00:56:00Z"/>
        </w:rPr>
        <w:pPrChange w:id="519" w:author="paywizard002" w:date="2018-04-27T14:36:00Z">
          <w:pPr/>
        </w:pPrChange>
      </w:pPr>
    </w:p>
    <w:p w14:paraId="04C34C76" w14:textId="195677AB" w:rsidR="00B76D8A" w:rsidDel="7B3260B6" w:rsidRDefault="00B76D8A">
      <w:pPr>
        <w:jc w:val="both"/>
        <w:rPr>
          <w:ins w:id="520" w:author="Bill Austin" w:date="2017-09-08T15:44:00Z"/>
          <w:del w:id="521" w:author="Jim Mariano" w:date="2017-09-26T00:05:00Z"/>
          <w:rFonts w:ascii="Calibri Light" w:hAnsi="Calibri Light"/>
        </w:rPr>
        <w:pPrChange w:id="522" w:author="paywizard002" w:date="2018-04-27T14:36:00Z">
          <w:pPr/>
        </w:pPrChange>
      </w:pPr>
      <w:ins w:id="523" w:author="Bill Austin" w:date="2017-09-08T15:43:00Z">
        <w:del w:id="524" w:author="Jim Mariano" w:date="2017-09-26T00:05:00Z">
          <w:r w:rsidDel="7B3260B6">
            <w:rPr>
              <w:rFonts w:ascii="Calibri Light" w:hAnsi="Calibri Light"/>
            </w:rPr>
            <w:delText xml:space="preserve">If the </w:delText>
          </w:r>
        </w:del>
        <w:del w:id="525" w:author="Jim Mariano" w:date="2017-09-26T00:04:00Z">
          <w:r w:rsidDel="1C9B90B1">
            <w:rPr>
              <w:rFonts w:ascii="Calibri Light" w:hAnsi="Calibri Light"/>
            </w:rPr>
            <w:delText>OTP generation process</w:delText>
          </w:r>
        </w:del>
        <w:del w:id="526" w:author="Jim Mariano" w:date="2017-09-26T00:05:00Z">
          <w:r w:rsidDel="7B3260B6">
            <w:rPr>
              <w:rFonts w:ascii="Calibri Light" w:hAnsi="Calibri Light"/>
            </w:rPr>
            <w:delText xml:space="preserve"> fails on step 2</w:delText>
          </w:r>
        </w:del>
        <w:del w:id="527" w:author="Jim Mariano" w:date="2017-09-26T00:04:00Z">
          <w:r w:rsidDel="1C9B90B1">
            <w:rPr>
              <w:rFonts w:ascii="Calibri Light" w:hAnsi="Calibri Light"/>
            </w:rPr>
            <w:delText>0</w:delText>
          </w:r>
        </w:del>
        <w:del w:id="528" w:author="Jim Mariano" w:date="2017-09-26T00:05:00Z">
          <w:r w:rsidDel="7B3260B6">
            <w:rPr>
              <w:rFonts w:ascii="Calibri Light" w:hAnsi="Calibri Light"/>
            </w:rPr>
            <w:delText xml:space="preserve">, the Payment Broker will generate a form that directs </w:delText>
          </w:r>
        </w:del>
      </w:ins>
      <w:ins w:id="529" w:author="Bill Austin" w:date="2017-09-08T15:44:00Z">
        <w:del w:id="530" w:author="Jim Mariano" w:date="2017-09-26T00:05:00Z">
          <w:r w:rsidDel="7B3260B6">
            <w:rPr>
              <w:rFonts w:ascii="Calibri Light" w:hAnsi="Calibri Light"/>
            </w:rPr>
            <w:delText>the</w:delText>
          </w:r>
        </w:del>
      </w:ins>
      <w:ins w:id="531" w:author="Bill Austin" w:date="2017-09-08T15:43:00Z">
        <w:del w:id="532" w:author="Jim Mariano" w:date="2017-09-26T00:05:00Z">
          <w:r w:rsidDel="7B3260B6">
            <w:rPr>
              <w:rFonts w:ascii="Calibri Light" w:hAnsi="Calibri Light"/>
            </w:rPr>
            <w:delText xml:space="preserve"> </w:delText>
          </w:r>
        </w:del>
      </w:ins>
      <w:ins w:id="533" w:author="Bill Austin" w:date="2017-09-08T15:44:00Z">
        <w:del w:id="534" w:author="Jim Mariano" w:date="2017-09-26T00:05:00Z">
          <w:r w:rsidDel="7B3260B6">
            <w:rPr>
              <w:rFonts w:ascii="Calibri Light" w:hAnsi="Calibri Light"/>
            </w:rPr>
            <w:delText>customer to the failure page.</w:delText>
          </w:r>
        </w:del>
      </w:ins>
    </w:p>
    <w:p w14:paraId="1D0EBA77" w14:textId="3F3D6191" w:rsidR="00B76D8A" w:rsidDel="5A34CCD8" w:rsidRDefault="00B76D8A">
      <w:pPr>
        <w:jc w:val="both"/>
        <w:rPr>
          <w:ins w:id="535" w:author="Bill Austin" w:date="2017-09-08T15:45:00Z"/>
          <w:del w:id="536" w:author="Jim Mariano" w:date="2017-09-26T00:05:00Z"/>
          <w:rFonts w:ascii="Calibri Light" w:hAnsi="Calibri Light"/>
        </w:rPr>
        <w:pPrChange w:id="537" w:author="paywizard002" w:date="2018-04-27T14:36:00Z">
          <w:pPr/>
        </w:pPrChange>
      </w:pPr>
      <w:ins w:id="538" w:author="Bill Austin" w:date="2017-09-08T15:44:00Z">
        <w:del w:id="539" w:author="Jim Mariano" w:date="2017-09-26T00:05:00Z">
          <w:r w:rsidDel="5A34CCD8">
            <w:rPr>
              <w:rFonts w:ascii="Calibri Light" w:hAnsi="Calibri Light"/>
            </w:rPr>
            <w:delText>On subsequent cart checkouts, a new OTP is not required and the billing request will be sent directly to ABS Mobile.</w:delText>
          </w:r>
        </w:del>
      </w:ins>
    </w:p>
    <w:p w14:paraId="30D4DDF4" w14:textId="29BB01FB" w:rsidR="00B76D8A" w:rsidRPr="00CB4CFE" w:rsidDel="5A34CCD8" w:rsidRDefault="00B76D8A">
      <w:pPr>
        <w:jc w:val="both"/>
        <w:rPr>
          <w:del w:id="540" w:author="Jim Mariano" w:date="2017-09-26T00:05:00Z"/>
          <w:rFonts w:ascii="Calibri Light" w:hAnsi="Calibri Light"/>
        </w:rPr>
        <w:pPrChange w:id="541" w:author="paywizard002" w:date="2018-04-27T14:36:00Z">
          <w:pPr/>
        </w:pPrChange>
      </w:pPr>
      <w:ins w:id="542" w:author="Bill Austin" w:date="2017-09-08T15:45:00Z">
        <w:del w:id="543" w:author="Jim Mariano" w:date="2017-09-26T00:05:00Z">
          <w:r w:rsidDel="5A34CCD8">
            <w:rPr>
              <w:rFonts w:ascii="Calibri Light" w:hAnsi="Calibri Light"/>
            </w:rPr>
            <w:delText xml:space="preserve">Requests for recurring payment (10001 </w:delText>
          </w:r>
        </w:del>
      </w:ins>
      <w:ins w:id="544" w:author="Bill Austin" w:date="2017-09-08T15:46:00Z">
        <w:del w:id="545" w:author="Jim Mariano" w:date="2017-09-26T00:05:00Z">
          <w:r w:rsidDel="5A34CCD8">
            <w:rPr>
              <w:rFonts w:ascii="Calibri Light" w:hAnsi="Calibri Light"/>
            </w:rPr>
            <w:delText>–</w:delText>
          </w:r>
        </w:del>
      </w:ins>
      <w:ins w:id="546" w:author="Bill Austin" w:date="2017-09-08T15:45:00Z">
        <w:del w:id="547" w:author="Jim Mariano" w:date="2017-09-26T00:05:00Z">
          <w:r w:rsidDel="5A34CCD8">
            <w:rPr>
              <w:rFonts w:ascii="Calibri Light" w:hAnsi="Calibri Light"/>
            </w:rPr>
            <w:delText xml:space="preserve"> 10008</w:delText>
          </w:r>
        </w:del>
      </w:ins>
      <w:ins w:id="548" w:author="Bill Austin" w:date="2017-09-08T15:46:00Z">
        <w:del w:id="549" w:author="Jim Mariano" w:date="2017-09-26T00:05:00Z">
          <w:r w:rsidDel="5A34CCD8">
            <w:rPr>
              <w:rFonts w:ascii="Calibri Light" w:hAnsi="Calibri Light"/>
            </w:rPr>
            <w:delText>) are sent directly to ABS-Mobile with on OTP requirement.</w:delText>
          </w:r>
        </w:del>
      </w:ins>
    </w:p>
    <w:p w14:paraId="28709756" w14:textId="20E62132" w:rsidR="00AF3F1F" w:rsidDel="1848BF20" w:rsidRDefault="00AF3F1F">
      <w:pPr>
        <w:pStyle w:val="Caption"/>
        <w:jc w:val="both"/>
        <w:rPr>
          <w:ins w:id="550" w:author="Jim Mariano" w:date="2017-09-26T00:06:00Z"/>
          <w:del w:id="551" w:author="Jim Mariano" w:date="2017-09-26T00:56:00Z"/>
        </w:rPr>
        <w:pPrChange w:id="552" w:author="paywizard002" w:date="2018-04-27T14:36:00Z">
          <w:pPr>
            <w:pStyle w:val="Heading1"/>
          </w:pPr>
        </w:pPrChange>
      </w:pPr>
      <w:bookmarkStart w:id="553" w:name="_Toc486432343"/>
      <w:bookmarkStart w:id="554" w:name="_Toc486864067"/>
    </w:p>
    <w:p w14:paraId="555391C4" w14:textId="77777777" w:rsidR="00AF3F1F" w:rsidDel="6B1920F5" w:rsidRDefault="00AF3F1F">
      <w:pPr>
        <w:pStyle w:val="Heading1"/>
        <w:jc w:val="both"/>
        <w:rPr>
          <w:del w:id="555" w:author="Jim Mariano" w:date="2017-09-26T00:06:00Z"/>
          <w:rFonts w:ascii="Calibri Light" w:hAnsi="Calibri Light"/>
        </w:rPr>
        <w:pPrChange w:id="556" w:author="paywizard002" w:date="2018-04-27T14:36:00Z">
          <w:pPr>
            <w:pStyle w:val="Heading1"/>
          </w:pPr>
        </w:pPrChange>
      </w:pPr>
    </w:p>
    <w:p w14:paraId="77906F03" w14:textId="77777777" w:rsidR="6B1920F5" w:rsidRDefault="6B1920F5">
      <w:pPr>
        <w:jc w:val="both"/>
        <w:pPrChange w:id="557" w:author="paywizard002" w:date="2018-04-27T14:36:00Z">
          <w:pPr/>
        </w:pPrChange>
      </w:pPr>
    </w:p>
    <w:p w14:paraId="201D07CC" w14:textId="77777777" w:rsidR="00AF3F1F" w:rsidRDefault="00AF3F1F">
      <w:pPr>
        <w:jc w:val="both"/>
        <w:rPr>
          <w:spacing w:val="5"/>
          <w:sz w:val="36"/>
          <w:szCs w:val="36"/>
        </w:rPr>
        <w:pPrChange w:id="558" w:author="paywizard002" w:date="2018-04-27T14:36:00Z">
          <w:pPr/>
        </w:pPrChange>
      </w:pPr>
      <w:r>
        <w:br w:type="page"/>
      </w:r>
    </w:p>
    <w:bookmarkEnd w:id="553"/>
    <w:bookmarkEnd w:id="554"/>
    <w:p w14:paraId="4A02E6D1" w14:textId="0AFE4B8C" w:rsidR="00647495" w:rsidRDefault="001D237F">
      <w:pPr>
        <w:pStyle w:val="Heading1"/>
        <w:jc w:val="both"/>
        <w:rPr>
          <w:rFonts w:ascii="Calibri Light" w:hAnsi="Calibri Light"/>
        </w:rPr>
      </w:pPr>
      <w:r>
        <w:rPr>
          <w:rFonts w:ascii="Calibri Light" w:hAnsi="Calibri Light"/>
        </w:rPr>
        <w:lastRenderedPageBreak/>
        <w:t>Project Table</w:t>
      </w:r>
    </w:p>
    <w:tbl>
      <w:tblPr>
        <w:tblStyle w:val="TableGrid"/>
        <w:tblW w:w="0" w:type="auto"/>
        <w:tblLook w:val="04A0" w:firstRow="1" w:lastRow="0" w:firstColumn="1" w:lastColumn="0" w:noHBand="0" w:noVBand="1"/>
      </w:tblPr>
      <w:tblGrid>
        <w:gridCol w:w="3005"/>
        <w:gridCol w:w="3005"/>
        <w:gridCol w:w="3006"/>
      </w:tblGrid>
      <w:tr w:rsidR="004B16E8" w14:paraId="15A162BB" w14:textId="77777777" w:rsidTr="004B16E8">
        <w:tc>
          <w:tcPr>
            <w:tcW w:w="3005" w:type="dxa"/>
          </w:tcPr>
          <w:p w14:paraId="1D9E9F50" w14:textId="5B20FCC7" w:rsidR="004B16E8" w:rsidRDefault="004B16E8" w:rsidP="004B16E8">
            <w:r>
              <w:t>Column name</w:t>
            </w:r>
          </w:p>
        </w:tc>
        <w:tc>
          <w:tcPr>
            <w:tcW w:w="3005" w:type="dxa"/>
          </w:tcPr>
          <w:p w14:paraId="695275EF" w14:textId="139AEC5F" w:rsidR="004B16E8" w:rsidRDefault="004B16E8" w:rsidP="004B16E8">
            <w:r>
              <w:t xml:space="preserve">Type </w:t>
            </w:r>
          </w:p>
        </w:tc>
        <w:tc>
          <w:tcPr>
            <w:tcW w:w="3006" w:type="dxa"/>
          </w:tcPr>
          <w:p w14:paraId="1B8342AB" w14:textId="75AE54AC" w:rsidR="004B16E8" w:rsidRDefault="004B16E8" w:rsidP="004B16E8">
            <w:r>
              <w:t>Notes</w:t>
            </w:r>
          </w:p>
        </w:tc>
      </w:tr>
      <w:tr w:rsidR="001D237F" w14:paraId="540D5589" w14:textId="77777777" w:rsidTr="004B16E8">
        <w:tc>
          <w:tcPr>
            <w:tcW w:w="3005" w:type="dxa"/>
          </w:tcPr>
          <w:p w14:paraId="6B5553C8" w14:textId="41D1B51C" w:rsidR="001D237F" w:rsidRDefault="001D237F" w:rsidP="001D237F">
            <w:r w:rsidRPr="00B71263">
              <w:t>ID</w:t>
            </w:r>
          </w:p>
        </w:tc>
        <w:tc>
          <w:tcPr>
            <w:tcW w:w="3005" w:type="dxa"/>
          </w:tcPr>
          <w:p w14:paraId="437C142B" w14:textId="02B6649F" w:rsidR="001D237F" w:rsidRDefault="001D237F" w:rsidP="001D237F">
            <w:r w:rsidRPr="00B71263">
              <w:t>NUMBER</w:t>
            </w:r>
          </w:p>
        </w:tc>
        <w:tc>
          <w:tcPr>
            <w:tcW w:w="3006" w:type="dxa"/>
          </w:tcPr>
          <w:p w14:paraId="0A1EA0D9" w14:textId="3DF93AFD" w:rsidR="001D237F" w:rsidRDefault="001D237F" w:rsidP="001D237F">
            <w:r>
              <w:t>Generated ID</w:t>
            </w:r>
          </w:p>
        </w:tc>
      </w:tr>
      <w:tr w:rsidR="001D237F" w14:paraId="41E20F8B" w14:textId="77777777" w:rsidTr="004B16E8">
        <w:tc>
          <w:tcPr>
            <w:tcW w:w="3005" w:type="dxa"/>
          </w:tcPr>
          <w:p w14:paraId="1E974529" w14:textId="4698F9EA" w:rsidR="001D237F" w:rsidRDefault="001D237F" w:rsidP="001D237F">
            <w:r w:rsidRPr="00B71263">
              <w:t>NAME</w:t>
            </w:r>
          </w:p>
        </w:tc>
        <w:tc>
          <w:tcPr>
            <w:tcW w:w="3005" w:type="dxa"/>
          </w:tcPr>
          <w:p w14:paraId="2C44E7F3" w14:textId="3DD1930A" w:rsidR="001D237F" w:rsidRDefault="001D237F" w:rsidP="001D237F">
            <w:r w:rsidRPr="00B71263">
              <w:t>VARCHAR2(50 BYTE)</w:t>
            </w:r>
          </w:p>
        </w:tc>
        <w:tc>
          <w:tcPr>
            <w:tcW w:w="3006" w:type="dxa"/>
          </w:tcPr>
          <w:p w14:paraId="6A8315A3" w14:textId="52BB6AD4" w:rsidR="001D237F" w:rsidRDefault="001D237F" w:rsidP="001D237F">
            <w:r>
              <w:t>Project Name</w:t>
            </w:r>
          </w:p>
        </w:tc>
      </w:tr>
      <w:tr w:rsidR="001D237F" w14:paraId="16A584E2" w14:textId="77777777" w:rsidTr="004B16E8">
        <w:tc>
          <w:tcPr>
            <w:tcW w:w="3005" w:type="dxa"/>
          </w:tcPr>
          <w:p w14:paraId="7D294B3D" w14:textId="7E6B4CF9" w:rsidR="001D237F" w:rsidRDefault="001D237F" w:rsidP="001D237F">
            <w:r w:rsidRPr="00B71263">
              <w:t>DESCRIPTION</w:t>
            </w:r>
          </w:p>
        </w:tc>
        <w:tc>
          <w:tcPr>
            <w:tcW w:w="3005" w:type="dxa"/>
          </w:tcPr>
          <w:p w14:paraId="343850C8" w14:textId="21E71E4C" w:rsidR="001D237F" w:rsidRDefault="001D237F" w:rsidP="001D237F">
            <w:r w:rsidRPr="00B71263">
              <w:t>VARCHAR2(100 BYTE)</w:t>
            </w:r>
          </w:p>
        </w:tc>
        <w:tc>
          <w:tcPr>
            <w:tcW w:w="3006" w:type="dxa"/>
          </w:tcPr>
          <w:p w14:paraId="6F7FD89A" w14:textId="3F81BFEF" w:rsidR="001D237F" w:rsidRDefault="001D237F" w:rsidP="001D237F">
            <w:r>
              <w:t>Project short description</w:t>
            </w:r>
          </w:p>
        </w:tc>
      </w:tr>
    </w:tbl>
    <w:p w14:paraId="7DB6451C" w14:textId="748F27E1" w:rsidR="003A73AF" w:rsidRDefault="003A73AF" w:rsidP="003A73AF"/>
    <w:p w14:paraId="2F20ACF7" w14:textId="250FB57B" w:rsidR="001D237F" w:rsidRDefault="001D237F" w:rsidP="001D237F">
      <w:pPr>
        <w:pStyle w:val="Heading1"/>
        <w:jc w:val="both"/>
        <w:rPr>
          <w:rFonts w:ascii="Calibri Light" w:hAnsi="Calibri Light"/>
        </w:rPr>
      </w:pPr>
      <w:r>
        <w:rPr>
          <w:rFonts w:ascii="Calibri Light" w:hAnsi="Calibri Light"/>
        </w:rPr>
        <w:t>Project</w:t>
      </w:r>
      <w:r>
        <w:rPr>
          <w:rFonts w:ascii="Calibri Light" w:hAnsi="Calibri Light"/>
        </w:rPr>
        <w:t xml:space="preserve"> Task</w:t>
      </w:r>
      <w:r>
        <w:rPr>
          <w:rFonts w:ascii="Calibri Light" w:hAnsi="Calibri Light"/>
        </w:rPr>
        <w:t xml:space="preserve"> Table</w:t>
      </w:r>
    </w:p>
    <w:tbl>
      <w:tblPr>
        <w:tblStyle w:val="TableGrid"/>
        <w:tblW w:w="0" w:type="auto"/>
        <w:tblLook w:val="04A0" w:firstRow="1" w:lastRow="0" w:firstColumn="1" w:lastColumn="0" w:noHBand="0" w:noVBand="1"/>
      </w:tblPr>
      <w:tblGrid>
        <w:gridCol w:w="3005"/>
        <w:gridCol w:w="3005"/>
        <w:gridCol w:w="3006"/>
      </w:tblGrid>
      <w:tr w:rsidR="001D237F" w14:paraId="7EAC9525" w14:textId="77777777" w:rsidTr="00602EB0">
        <w:tc>
          <w:tcPr>
            <w:tcW w:w="3005" w:type="dxa"/>
          </w:tcPr>
          <w:p w14:paraId="13985155" w14:textId="77777777" w:rsidR="001D237F" w:rsidRDefault="001D237F" w:rsidP="00602EB0">
            <w:r>
              <w:t>Column name</w:t>
            </w:r>
          </w:p>
        </w:tc>
        <w:tc>
          <w:tcPr>
            <w:tcW w:w="3005" w:type="dxa"/>
          </w:tcPr>
          <w:p w14:paraId="5574D5F0" w14:textId="77777777" w:rsidR="001D237F" w:rsidRDefault="001D237F" w:rsidP="00602EB0">
            <w:r>
              <w:t xml:space="preserve">Type </w:t>
            </w:r>
          </w:p>
        </w:tc>
        <w:tc>
          <w:tcPr>
            <w:tcW w:w="3006" w:type="dxa"/>
          </w:tcPr>
          <w:p w14:paraId="7E402A88" w14:textId="77777777" w:rsidR="001D237F" w:rsidRDefault="001D237F" w:rsidP="00602EB0">
            <w:r>
              <w:t>Notes</w:t>
            </w:r>
          </w:p>
        </w:tc>
      </w:tr>
      <w:tr w:rsidR="001D237F" w14:paraId="58365123" w14:textId="77777777" w:rsidTr="00602EB0">
        <w:tc>
          <w:tcPr>
            <w:tcW w:w="3005" w:type="dxa"/>
          </w:tcPr>
          <w:p w14:paraId="3DE2A274" w14:textId="095C3D0E" w:rsidR="001D237F" w:rsidRDefault="001D237F" w:rsidP="001D237F">
            <w:r w:rsidRPr="00B21198">
              <w:t>ID</w:t>
            </w:r>
          </w:p>
        </w:tc>
        <w:tc>
          <w:tcPr>
            <w:tcW w:w="3005" w:type="dxa"/>
          </w:tcPr>
          <w:p w14:paraId="3A7F1947" w14:textId="195EAE8B" w:rsidR="001D237F" w:rsidRDefault="001D237F" w:rsidP="001D237F">
            <w:r w:rsidRPr="00B21198">
              <w:t>NUMBER</w:t>
            </w:r>
          </w:p>
        </w:tc>
        <w:tc>
          <w:tcPr>
            <w:tcW w:w="3006" w:type="dxa"/>
          </w:tcPr>
          <w:p w14:paraId="38F98A2A" w14:textId="7EB8E04E" w:rsidR="001D237F" w:rsidRDefault="001D237F" w:rsidP="001D237F">
            <w:r>
              <w:t>Task id</w:t>
            </w:r>
          </w:p>
        </w:tc>
      </w:tr>
      <w:tr w:rsidR="001D237F" w14:paraId="3B1024B4" w14:textId="77777777" w:rsidTr="00602EB0">
        <w:tc>
          <w:tcPr>
            <w:tcW w:w="3005" w:type="dxa"/>
          </w:tcPr>
          <w:p w14:paraId="36D38A6D" w14:textId="04A82556" w:rsidR="001D237F" w:rsidRDefault="001D237F" w:rsidP="001D237F">
            <w:r w:rsidRPr="00021F9C">
              <w:t>NAME</w:t>
            </w:r>
          </w:p>
        </w:tc>
        <w:tc>
          <w:tcPr>
            <w:tcW w:w="3005" w:type="dxa"/>
          </w:tcPr>
          <w:p w14:paraId="6C7241D9" w14:textId="2336B03D" w:rsidR="001D237F" w:rsidRDefault="001D237F" w:rsidP="001D237F">
            <w:r w:rsidRPr="00021F9C">
              <w:t>VARCHAR2(50 BYTE)</w:t>
            </w:r>
          </w:p>
        </w:tc>
        <w:tc>
          <w:tcPr>
            <w:tcW w:w="3006" w:type="dxa"/>
          </w:tcPr>
          <w:p w14:paraId="76552242" w14:textId="4F251A71" w:rsidR="001D237F" w:rsidRDefault="001D237F" w:rsidP="001D237F">
            <w:r>
              <w:t>Task name</w:t>
            </w:r>
          </w:p>
        </w:tc>
      </w:tr>
      <w:tr w:rsidR="001D237F" w14:paraId="440F9ABD" w14:textId="77777777" w:rsidTr="00602EB0">
        <w:tc>
          <w:tcPr>
            <w:tcW w:w="3005" w:type="dxa"/>
          </w:tcPr>
          <w:p w14:paraId="755CE86D" w14:textId="06D2DEE6" w:rsidR="001D237F" w:rsidRDefault="001D237F" w:rsidP="001D237F">
            <w:r w:rsidRPr="00021F9C">
              <w:t>DESCRIPTION</w:t>
            </w:r>
          </w:p>
        </w:tc>
        <w:tc>
          <w:tcPr>
            <w:tcW w:w="3005" w:type="dxa"/>
          </w:tcPr>
          <w:p w14:paraId="084D920A" w14:textId="26371B05" w:rsidR="001D237F" w:rsidRDefault="001D237F" w:rsidP="001D237F">
            <w:r w:rsidRPr="00021F9C">
              <w:t>VARCHAR2(100 BYTE)</w:t>
            </w:r>
          </w:p>
        </w:tc>
        <w:tc>
          <w:tcPr>
            <w:tcW w:w="3006" w:type="dxa"/>
          </w:tcPr>
          <w:p w14:paraId="22E8479A" w14:textId="35EB0889" w:rsidR="001D237F" w:rsidRDefault="001D237F" w:rsidP="001D237F">
            <w:r>
              <w:t>Description</w:t>
            </w:r>
          </w:p>
        </w:tc>
      </w:tr>
      <w:tr w:rsidR="001D237F" w14:paraId="573F109D" w14:textId="77777777" w:rsidTr="00602EB0">
        <w:tc>
          <w:tcPr>
            <w:tcW w:w="3005" w:type="dxa"/>
          </w:tcPr>
          <w:p w14:paraId="6894D706" w14:textId="264451D6" w:rsidR="001D237F" w:rsidRPr="00021F9C" w:rsidRDefault="001D237F" w:rsidP="001D237F">
            <w:r w:rsidRPr="00F00456">
              <w:t>PROJECT_ID</w:t>
            </w:r>
          </w:p>
        </w:tc>
        <w:tc>
          <w:tcPr>
            <w:tcW w:w="3005" w:type="dxa"/>
          </w:tcPr>
          <w:p w14:paraId="3109FD69" w14:textId="26043CDC" w:rsidR="001D237F" w:rsidRPr="00021F9C" w:rsidRDefault="001D237F" w:rsidP="001D237F">
            <w:r w:rsidRPr="00F00456">
              <w:t>NUMBER</w:t>
            </w:r>
          </w:p>
        </w:tc>
        <w:tc>
          <w:tcPr>
            <w:tcW w:w="3006" w:type="dxa"/>
          </w:tcPr>
          <w:p w14:paraId="674B8520" w14:textId="57F8BAEE" w:rsidR="001D237F" w:rsidRPr="00021F9C" w:rsidRDefault="001D237F" w:rsidP="001D237F">
            <w:r>
              <w:t>Project id that the task is under</w:t>
            </w:r>
          </w:p>
        </w:tc>
      </w:tr>
      <w:tr w:rsidR="001D237F" w14:paraId="16913F30" w14:textId="77777777" w:rsidTr="00602EB0">
        <w:tc>
          <w:tcPr>
            <w:tcW w:w="3005" w:type="dxa"/>
          </w:tcPr>
          <w:p w14:paraId="26E8C691" w14:textId="76505F82" w:rsidR="001D237F" w:rsidRPr="00F00456" w:rsidRDefault="001D237F" w:rsidP="001D237F">
            <w:r w:rsidRPr="004E32D8">
              <w:t>PARENT_PROJECT_TASK_ID</w:t>
            </w:r>
          </w:p>
        </w:tc>
        <w:tc>
          <w:tcPr>
            <w:tcW w:w="3005" w:type="dxa"/>
          </w:tcPr>
          <w:p w14:paraId="4B167DF2" w14:textId="046CEAA7" w:rsidR="001D237F" w:rsidRPr="00F00456" w:rsidRDefault="001D237F" w:rsidP="001D237F">
            <w:r w:rsidRPr="004E32D8">
              <w:t>NUMBER</w:t>
            </w:r>
          </w:p>
        </w:tc>
        <w:tc>
          <w:tcPr>
            <w:tcW w:w="3006" w:type="dxa"/>
          </w:tcPr>
          <w:p w14:paraId="38EA7B84" w14:textId="221FC451" w:rsidR="001D237F" w:rsidRPr="00F00456" w:rsidRDefault="001D237F" w:rsidP="001D237F">
            <w:r>
              <w:t>Parent task</w:t>
            </w:r>
          </w:p>
        </w:tc>
      </w:tr>
      <w:tr w:rsidR="001D237F" w14:paraId="0CE99614" w14:textId="77777777" w:rsidTr="00602EB0">
        <w:tc>
          <w:tcPr>
            <w:tcW w:w="3005" w:type="dxa"/>
          </w:tcPr>
          <w:p w14:paraId="75B33DB6" w14:textId="6172B5D9" w:rsidR="001D237F" w:rsidRPr="00F00456" w:rsidRDefault="001D237F" w:rsidP="001D237F">
            <w:r w:rsidRPr="004E32D8">
              <w:t>STATUS</w:t>
            </w:r>
          </w:p>
        </w:tc>
        <w:tc>
          <w:tcPr>
            <w:tcW w:w="3005" w:type="dxa"/>
          </w:tcPr>
          <w:p w14:paraId="785369EC" w14:textId="08B733FB" w:rsidR="001D237F" w:rsidRPr="00F00456" w:rsidRDefault="001D237F" w:rsidP="001D237F">
            <w:r w:rsidRPr="004E32D8">
              <w:t>VARCHAR2(25 BYTE)</w:t>
            </w:r>
          </w:p>
        </w:tc>
        <w:tc>
          <w:tcPr>
            <w:tcW w:w="3006" w:type="dxa"/>
          </w:tcPr>
          <w:p w14:paraId="331377D9" w14:textId="03CE6AD3" w:rsidR="001D237F" w:rsidRPr="00F00456" w:rsidRDefault="001D237F" w:rsidP="001D237F">
            <w:r>
              <w:t>active, complete</w:t>
            </w:r>
          </w:p>
        </w:tc>
      </w:tr>
      <w:tr w:rsidR="001D237F" w14:paraId="55364793" w14:textId="77777777" w:rsidTr="00602EB0">
        <w:tc>
          <w:tcPr>
            <w:tcW w:w="3005" w:type="dxa"/>
          </w:tcPr>
          <w:p w14:paraId="15397648" w14:textId="7751D81B" w:rsidR="001D237F" w:rsidRPr="00F00456" w:rsidRDefault="001D237F" w:rsidP="001D237F">
            <w:r w:rsidRPr="004E32D8">
              <w:t>START_DATE</w:t>
            </w:r>
          </w:p>
        </w:tc>
        <w:tc>
          <w:tcPr>
            <w:tcW w:w="3005" w:type="dxa"/>
          </w:tcPr>
          <w:p w14:paraId="587B679F" w14:textId="19DC7F4B" w:rsidR="001D237F" w:rsidRPr="00F00456" w:rsidRDefault="001D237F" w:rsidP="001D237F">
            <w:r w:rsidRPr="004E32D8">
              <w:t>DATE</w:t>
            </w:r>
          </w:p>
        </w:tc>
        <w:tc>
          <w:tcPr>
            <w:tcW w:w="3006" w:type="dxa"/>
          </w:tcPr>
          <w:p w14:paraId="114312D6" w14:textId="13FE2FA2" w:rsidR="001D237F" w:rsidRPr="00F00456" w:rsidRDefault="001D237F" w:rsidP="001D237F">
            <w:r>
              <w:t>Start date</w:t>
            </w:r>
          </w:p>
        </w:tc>
      </w:tr>
      <w:tr w:rsidR="001D237F" w14:paraId="45980ED8" w14:textId="77777777" w:rsidTr="00602EB0">
        <w:tc>
          <w:tcPr>
            <w:tcW w:w="3005" w:type="dxa"/>
          </w:tcPr>
          <w:p w14:paraId="2A74B3C8" w14:textId="3B0C20E9" w:rsidR="001D237F" w:rsidRPr="00F00456" w:rsidRDefault="001D237F" w:rsidP="001D237F">
            <w:r w:rsidRPr="004E32D8">
              <w:t>END_DATE</w:t>
            </w:r>
          </w:p>
        </w:tc>
        <w:tc>
          <w:tcPr>
            <w:tcW w:w="3005" w:type="dxa"/>
          </w:tcPr>
          <w:p w14:paraId="5A21C364" w14:textId="5B575B1E" w:rsidR="001D237F" w:rsidRPr="00F00456" w:rsidRDefault="001D237F" w:rsidP="001D237F">
            <w:r w:rsidRPr="004E32D8">
              <w:t>DATE</w:t>
            </w:r>
          </w:p>
        </w:tc>
        <w:tc>
          <w:tcPr>
            <w:tcW w:w="3006" w:type="dxa"/>
          </w:tcPr>
          <w:p w14:paraId="5C51B4F5" w14:textId="1366DA10" w:rsidR="001D237F" w:rsidRPr="00F00456" w:rsidRDefault="001D237F" w:rsidP="001D237F">
            <w:r>
              <w:t>End date</w:t>
            </w:r>
          </w:p>
        </w:tc>
      </w:tr>
      <w:tr w:rsidR="001D237F" w14:paraId="57EA0815" w14:textId="77777777" w:rsidTr="00602EB0">
        <w:tc>
          <w:tcPr>
            <w:tcW w:w="3005" w:type="dxa"/>
          </w:tcPr>
          <w:p w14:paraId="757E4743" w14:textId="414F6AE2" w:rsidR="001D237F" w:rsidRPr="00F00456" w:rsidRDefault="001D237F" w:rsidP="001D237F">
            <w:r w:rsidRPr="004E32D8">
              <w:t>DURATION_HOURS</w:t>
            </w:r>
          </w:p>
        </w:tc>
        <w:tc>
          <w:tcPr>
            <w:tcW w:w="3005" w:type="dxa"/>
          </w:tcPr>
          <w:p w14:paraId="0880CA88" w14:textId="1EC449E7" w:rsidR="001D237F" w:rsidRPr="00F00456" w:rsidRDefault="001D237F" w:rsidP="001D237F">
            <w:r w:rsidRPr="004E32D8">
              <w:t>NUMBER</w:t>
            </w:r>
          </w:p>
        </w:tc>
        <w:tc>
          <w:tcPr>
            <w:tcW w:w="3006" w:type="dxa"/>
          </w:tcPr>
          <w:p w14:paraId="4FE67A2E" w14:textId="0F13C6FC" w:rsidR="001D237F" w:rsidRPr="00F00456" w:rsidRDefault="001D237F" w:rsidP="001D237F">
            <w:r>
              <w:t>Duration in hours</w:t>
            </w:r>
          </w:p>
        </w:tc>
      </w:tr>
      <w:tr w:rsidR="001D237F" w14:paraId="36357C1E" w14:textId="77777777" w:rsidTr="00602EB0">
        <w:tc>
          <w:tcPr>
            <w:tcW w:w="3005" w:type="dxa"/>
          </w:tcPr>
          <w:p w14:paraId="4844F182" w14:textId="6B53E8AD" w:rsidR="001D237F" w:rsidRPr="00F00456" w:rsidRDefault="001D237F" w:rsidP="001D237F">
            <w:r w:rsidRPr="004E32D8">
              <w:t>DEPENDS</w:t>
            </w:r>
          </w:p>
        </w:tc>
        <w:tc>
          <w:tcPr>
            <w:tcW w:w="3005" w:type="dxa"/>
          </w:tcPr>
          <w:p w14:paraId="17F1E6F0" w14:textId="0D1212D0" w:rsidR="001D237F" w:rsidRPr="00F00456" w:rsidRDefault="001D237F" w:rsidP="001D237F">
            <w:r w:rsidRPr="004E32D8">
              <w:t>VARCHAR2(1 BYTE)</w:t>
            </w:r>
          </w:p>
        </w:tc>
        <w:tc>
          <w:tcPr>
            <w:tcW w:w="3006" w:type="dxa"/>
          </w:tcPr>
          <w:p w14:paraId="36354F71" w14:textId="13393B49" w:rsidR="001D237F" w:rsidRPr="00F00456" w:rsidRDefault="001D237F" w:rsidP="001D237F">
            <w:r>
              <w:t>Flag that identifies the dependency of a task to its children tasks</w:t>
            </w:r>
          </w:p>
        </w:tc>
      </w:tr>
    </w:tbl>
    <w:p w14:paraId="32F9DF92" w14:textId="77777777" w:rsidR="001D237F" w:rsidRPr="003A73AF" w:rsidRDefault="001D237F" w:rsidP="003A73AF">
      <w:pPr>
        <w:rPr>
          <w:ins w:id="559" w:author="paywizard002" w:date="2018-04-27T14:12:00Z"/>
        </w:rPr>
      </w:pPr>
    </w:p>
    <w:bookmarkEnd w:id="186"/>
    <w:p w14:paraId="6F489418" w14:textId="6673E216" w:rsidR="00145AF3" w:rsidRDefault="001D237F" w:rsidP="00FD644E">
      <w:pPr>
        <w:pStyle w:val="Heading1"/>
        <w:rPr>
          <w:rFonts w:ascii="Calibri Light" w:hAnsi="Calibri Light" w:cs="Calibri Light"/>
        </w:rPr>
      </w:pPr>
      <w:r>
        <w:rPr>
          <w:rFonts w:ascii="Calibri Light" w:hAnsi="Calibri Light" w:cs="Calibri Light"/>
        </w:rPr>
        <w:t>Project</w:t>
      </w:r>
      <w:r w:rsidR="00F91136">
        <w:rPr>
          <w:rFonts w:ascii="Calibri Light" w:hAnsi="Calibri Light" w:cs="Calibri Light"/>
        </w:rPr>
        <w:t xml:space="preserve"> Create </w:t>
      </w:r>
      <w:proofErr w:type="spellStart"/>
      <w:r w:rsidR="00F91136">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560">
          <w:tblGrid>
            <w:gridCol w:w="9016"/>
          </w:tblGrid>
        </w:tblGridChange>
      </w:tblGrid>
      <w:tr w:rsidR="00F91136" w14:paraId="4FF48349"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76F92B06" w14:textId="4732B6C6" w:rsidR="00F91136" w:rsidRDefault="00D562DC" w:rsidP="00602EB0">
            <w:pPr>
              <w:pStyle w:val="NoSpacing"/>
              <w:jc w:val="both"/>
              <w:rPr>
                <w:rFonts w:ascii="Consolas" w:hAnsi="Consolas" w:cs="Consolas"/>
                <w:sz w:val="18"/>
                <w:szCs w:val="18"/>
              </w:rPr>
              <w:pPrChange w:id="561" w:author="paywizard002" w:date="2018-04-27T14:36:00Z">
                <w:pPr>
                  <w:pStyle w:val="NoSpacing"/>
                </w:pPr>
              </w:pPrChange>
            </w:pPr>
            <w:ins w:id="562" w:author="paywizard002" w:date="2018-04-27T14:14:00Z">
              <w:r>
                <w:rPr>
                  <w:rFonts w:ascii="Consolas" w:hAnsi="Consolas" w:cs="Consolas"/>
                  <w:sz w:val="18"/>
                  <w:szCs w:val="18"/>
                </w:rPr>
                <w:t xml:space="preserve">POST </w:t>
              </w:r>
            </w:ins>
            <w:ins w:id="563" w:author="paywizard002" w:date="2018-04-27T14:15:00Z">
              <w:r>
                <w:rPr>
                  <w:rFonts w:ascii="Consolas" w:hAnsi="Consolas" w:cs="Consolas"/>
                  <w:sz w:val="18"/>
                  <w:szCs w:val="18"/>
                </w:rPr>
                <w:t>–</w:t>
              </w:r>
            </w:ins>
            <w:ins w:id="564" w:author="paywizard002" w:date="2018-04-27T14:14:00Z">
              <w:r>
                <w:rPr>
                  <w:rFonts w:ascii="Consolas" w:hAnsi="Consolas" w:cs="Consolas"/>
                  <w:sz w:val="18"/>
                  <w:szCs w:val="18"/>
                </w:rPr>
                <w:t xml:space="preserve"> </w:t>
              </w:r>
            </w:ins>
            <w:ins w:id="565" w:author="paywizard002" w:date="2018-04-27T14:15:00Z">
              <w:r>
                <w:rPr>
                  <w:rFonts w:ascii="Consolas" w:hAnsi="Consolas" w:cs="Consolas"/>
                  <w:sz w:val="18"/>
                  <w:szCs w:val="18"/>
                </w:rPr>
                <w:t>https://&lt;server&gt;</w:t>
              </w:r>
            </w:ins>
            <w:r>
              <w:rPr>
                <w:rFonts w:ascii="Consolas" w:hAnsi="Consolas" w:cs="Consolas"/>
                <w:sz w:val="18"/>
                <w:szCs w:val="18"/>
              </w:rPr>
              <w:t>/project</w:t>
            </w:r>
            <w:ins w:id="566" w:author="paywizard002" w:date="2018-04-27T14:17:00Z">
              <w:r>
                <w:rPr>
                  <w:rFonts w:ascii="Consolas" w:hAnsi="Consolas" w:cs="Consolas"/>
                  <w:sz w:val="18"/>
                  <w:szCs w:val="18"/>
                </w:rPr>
                <w:t>/</w:t>
              </w:r>
            </w:ins>
            <w:r>
              <w:rPr>
                <w:rFonts w:ascii="Consolas" w:hAnsi="Consolas" w:cs="Consolas"/>
                <w:sz w:val="18"/>
                <w:szCs w:val="18"/>
              </w:rPr>
              <w:t>create</w:t>
            </w:r>
          </w:p>
        </w:tc>
      </w:tr>
      <w:tr w:rsidR="00F91136" w14:paraId="280748DA"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725D55F7" w14:textId="3BFC9414" w:rsidR="00F91136" w:rsidRDefault="00F91136" w:rsidP="00602EB0">
            <w:pPr>
              <w:pStyle w:val="NoSpacing"/>
              <w:jc w:val="both"/>
              <w:rPr>
                <w:rFonts w:ascii="Consolas" w:hAnsi="Consolas" w:cs="Consolas"/>
                <w:sz w:val="18"/>
                <w:szCs w:val="18"/>
              </w:rPr>
            </w:pPr>
          </w:p>
          <w:p w14:paraId="23A5463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1683E8A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"project": {</w:t>
            </w:r>
          </w:p>
          <w:p w14:paraId="5D81106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projectName</w:t>
            </w:r>
            <w:proofErr w:type="spellEnd"/>
            <w:r w:rsidRPr="00F91136">
              <w:rPr>
                <w:rFonts w:ascii="Consolas" w:hAnsi="Consolas" w:cs="Consolas"/>
                <w:sz w:val="18"/>
                <w:szCs w:val="18"/>
              </w:rPr>
              <w:t>": "sample project",</w:t>
            </w:r>
          </w:p>
          <w:p w14:paraId="3B5E3E8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"sample description"</w:t>
            </w:r>
          </w:p>
          <w:p w14:paraId="2992242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3989B343" w14:textId="6681B4D9" w:rsid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15A3FC96" w14:textId="77777777" w:rsidR="00F91136" w:rsidRDefault="00F91136" w:rsidP="00F91136">
            <w:pPr>
              <w:pStyle w:val="NoSpacing"/>
              <w:jc w:val="both"/>
              <w:rPr>
                <w:rFonts w:ascii="Consolas" w:hAnsi="Consolas" w:cs="Consolas"/>
                <w:sz w:val="18"/>
                <w:szCs w:val="18"/>
              </w:rPr>
            </w:pPr>
            <w:r>
              <w:rPr>
                <w:rFonts w:ascii="Consolas" w:hAnsi="Consolas" w:cs="Consolas"/>
                <w:sz w:val="18"/>
                <w:szCs w:val="18"/>
              </w:rPr>
              <w:t xml:space="preserve">Response: </w:t>
            </w:r>
          </w:p>
          <w:p w14:paraId="44706CB6" w14:textId="05DCEA96" w:rsidR="00F91136" w:rsidRDefault="00F91136" w:rsidP="00F91136">
            <w:pPr>
              <w:pStyle w:val="NoSpacing"/>
              <w:numPr>
                <w:ilvl w:val="0"/>
                <w:numId w:val="46"/>
              </w:numPr>
              <w:jc w:val="both"/>
              <w:rPr>
                <w:rFonts w:ascii="Consolas" w:hAnsi="Consolas" w:cs="Consolas"/>
                <w:sz w:val="18"/>
                <w:szCs w:val="18"/>
              </w:rPr>
            </w:pPr>
            <w:r>
              <w:rPr>
                <w:rFonts w:ascii="Consolas" w:hAnsi="Consolas" w:cs="Consolas"/>
                <w:sz w:val="18"/>
                <w:szCs w:val="18"/>
              </w:rPr>
              <w:t>Id of the created project</w:t>
            </w:r>
          </w:p>
        </w:tc>
      </w:tr>
    </w:tbl>
    <w:p w14:paraId="06B55E8E" w14:textId="1903CA04" w:rsidR="00F91136" w:rsidRDefault="00F91136" w:rsidP="00F91136"/>
    <w:p w14:paraId="59A374F1" w14:textId="78629A63" w:rsidR="00F91136" w:rsidRDefault="00F91136" w:rsidP="00F91136">
      <w:pPr>
        <w:pStyle w:val="Heading1"/>
        <w:rPr>
          <w:rFonts w:ascii="Calibri Light" w:hAnsi="Calibri Light" w:cs="Calibri Light"/>
        </w:rPr>
      </w:pPr>
      <w:r>
        <w:rPr>
          <w:rFonts w:ascii="Calibri Light" w:hAnsi="Calibri Light" w:cs="Calibri Light"/>
        </w:rPr>
        <w:t xml:space="preserve">Project </w:t>
      </w:r>
      <w:r>
        <w:rPr>
          <w:rFonts w:ascii="Calibri Light" w:hAnsi="Calibri Light" w:cs="Calibri Light"/>
        </w:rPr>
        <w:t>Update</w:t>
      </w:r>
      <w:r>
        <w:rPr>
          <w:rFonts w:ascii="Calibri Light" w:hAnsi="Calibri Light" w:cs="Calibri Light"/>
        </w:rPr>
        <w:t xml:space="preserve"> </w:t>
      </w:r>
      <w:proofErr w:type="spellStart"/>
      <w:r>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567">
          <w:tblGrid>
            <w:gridCol w:w="9016"/>
          </w:tblGrid>
        </w:tblGridChange>
      </w:tblGrid>
      <w:tr w:rsidR="00F91136" w14:paraId="3653267C"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76A5163D" w14:textId="281EF17D" w:rsidR="00F91136" w:rsidRDefault="00D562DC" w:rsidP="00602EB0">
            <w:pPr>
              <w:pStyle w:val="NoSpacing"/>
              <w:jc w:val="both"/>
              <w:rPr>
                <w:rFonts w:ascii="Consolas" w:hAnsi="Consolas" w:cs="Consolas"/>
                <w:sz w:val="18"/>
                <w:szCs w:val="18"/>
              </w:rPr>
              <w:pPrChange w:id="568" w:author="paywizard002" w:date="2018-04-27T14:36:00Z">
                <w:pPr>
                  <w:pStyle w:val="NoSpacing"/>
                </w:pPr>
              </w:pPrChange>
            </w:pPr>
            <w:ins w:id="569" w:author="paywizard002" w:date="2018-04-27T14:14:00Z">
              <w:r>
                <w:rPr>
                  <w:rFonts w:ascii="Consolas" w:hAnsi="Consolas" w:cs="Consolas"/>
                  <w:sz w:val="18"/>
                  <w:szCs w:val="18"/>
                </w:rPr>
                <w:t xml:space="preserve">POST </w:t>
              </w:r>
            </w:ins>
            <w:ins w:id="570" w:author="paywizard002" w:date="2018-04-27T14:15:00Z">
              <w:r>
                <w:rPr>
                  <w:rFonts w:ascii="Consolas" w:hAnsi="Consolas" w:cs="Consolas"/>
                  <w:sz w:val="18"/>
                  <w:szCs w:val="18"/>
                </w:rPr>
                <w:t>–</w:t>
              </w:r>
            </w:ins>
            <w:ins w:id="571" w:author="paywizard002" w:date="2018-04-27T14:14:00Z">
              <w:r>
                <w:rPr>
                  <w:rFonts w:ascii="Consolas" w:hAnsi="Consolas" w:cs="Consolas"/>
                  <w:sz w:val="18"/>
                  <w:szCs w:val="18"/>
                </w:rPr>
                <w:t xml:space="preserve"> </w:t>
              </w:r>
            </w:ins>
            <w:ins w:id="572" w:author="paywizard002" w:date="2018-04-27T14:15:00Z">
              <w:r>
                <w:rPr>
                  <w:rFonts w:ascii="Consolas" w:hAnsi="Consolas" w:cs="Consolas"/>
                  <w:sz w:val="18"/>
                  <w:szCs w:val="18"/>
                </w:rPr>
                <w:t>https://&lt;server&gt;</w:t>
              </w:r>
            </w:ins>
            <w:r>
              <w:rPr>
                <w:rFonts w:ascii="Consolas" w:hAnsi="Consolas" w:cs="Consolas"/>
                <w:sz w:val="18"/>
                <w:szCs w:val="18"/>
              </w:rPr>
              <w:t>/project</w:t>
            </w:r>
            <w:ins w:id="573" w:author="paywizard002" w:date="2018-04-27T14:17:00Z">
              <w:r>
                <w:rPr>
                  <w:rFonts w:ascii="Consolas" w:hAnsi="Consolas" w:cs="Consolas"/>
                  <w:sz w:val="18"/>
                  <w:szCs w:val="18"/>
                </w:rPr>
                <w:t>/</w:t>
              </w:r>
            </w:ins>
            <w:r>
              <w:rPr>
                <w:rFonts w:ascii="Consolas" w:hAnsi="Consolas" w:cs="Consolas"/>
                <w:sz w:val="18"/>
                <w:szCs w:val="18"/>
              </w:rPr>
              <w:t>update</w:t>
            </w:r>
          </w:p>
        </w:tc>
      </w:tr>
      <w:tr w:rsidR="00F91136" w14:paraId="7A6716D7"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6C58FD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542C823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"project": {</w:t>
            </w:r>
          </w:p>
          <w:p w14:paraId="4A8CB15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"1",</w:t>
            </w:r>
          </w:p>
          <w:p w14:paraId="127CB21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projectName</w:t>
            </w:r>
            <w:proofErr w:type="spellEnd"/>
            <w:r w:rsidRPr="00F91136">
              <w:rPr>
                <w:rFonts w:ascii="Consolas" w:hAnsi="Consolas" w:cs="Consolas"/>
                <w:sz w:val="18"/>
                <w:szCs w:val="18"/>
              </w:rPr>
              <w:t>": "sample project",</w:t>
            </w:r>
          </w:p>
          <w:p w14:paraId="54C8375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"sample description"</w:t>
            </w:r>
          </w:p>
          <w:p w14:paraId="2000573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0241A26C" w14:textId="77777777" w:rsid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393FBFE4" w14:textId="3CD63F27" w:rsidR="00F91136" w:rsidRDefault="00F91136" w:rsidP="00F91136">
            <w:pPr>
              <w:pStyle w:val="NoSpacing"/>
              <w:jc w:val="both"/>
              <w:rPr>
                <w:rFonts w:ascii="Consolas" w:hAnsi="Consolas" w:cs="Consolas"/>
                <w:sz w:val="18"/>
                <w:szCs w:val="18"/>
              </w:rPr>
            </w:pPr>
            <w:r>
              <w:rPr>
                <w:rFonts w:ascii="Consolas" w:hAnsi="Consolas" w:cs="Consolas"/>
                <w:sz w:val="18"/>
                <w:szCs w:val="18"/>
              </w:rPr>
              <w:t xml:space="preserve">Response: </w:t>
            </w:r>
          </w:p>
          <w:p w14:paraId="5DB16B1D" w14:textId="50983941" w:rsidR="00F91136" w:rsidRDefault="00F91136" w:rsidP="00602EB0">
            <w:pPr>
              <w:pStyle w:val="NoSpacing"/>
              <w:numPr>
                <w:ilvl w:val="0"/>
                <w:numId w:val="46"/>
              </w:numPr>
              <w:jc w:val="both"/>
              <w:rPr>
                <w:rFonts w:ascii="Consolas" w:hAnsi="Consolas" w:cs="Consolas"/>
                <w:sz w:val="18"/>
                <w:szCs w:val="18"/>
              </w:rPr>
            </w:pPr>
            <w:r>
              <w:rPr>
                <w:rFonts w:ascii="Consolas" w:hAnsi="Consolas" w:cs="Consolas"/>
                <w:sz w:val="18"/>
                <w:szCs w:val="18"/>
              </w:rPr>
              <w:t>“Success”</w:t>
            </w:r>
          </w:p>
        </w:tc>
      </w:tr>
    </w:tbl>
    <w:p w14:paraId="01B2740C" w14:textId="3A94F6CE" w:rsidR="00F91136" w:rsidRDefault="00F91136" w:rsidP="00F91136">
      <w:pPr>
        <w:pStyle w:val="Heading1"/>
        <w:rPr>
          <w:rFonts w:ascii="Calibri Light" w:hAnsi="Calibri Light" w:cs="Calibri Light"/>
        </w:rPr>
      </w:pPr>
      <w:r>
        <w:rPr>
          <w:rFonts w:ascii="Calibri Light" w:hAnsi="Calibri Light" w:cs="Calibri Light"/>
        </w:rPr>
        <w:lastRenderedPageBreak/>
        <w:t xml:space="preserve">Project </w:t>
      </w:r>
      <w:r>
        <w:rPr>
          <w:rFonts w:ascii="Calibri Light" w:hAnsi="Calibri Light" w:cs="Calibri Light"/>
        </w:rPr>
        <w:t>Delete</w:t>
      </w:r>
      <w:r>
        <w:rPr>
          <w:rFonts w:ascii="Calibri Light" w:hAnsi="Calibri Light" w:cs="Calibri Light"/>
        </w:rPr>
        <w:t xml:space="preserve"> </w:t>
      </w:r>
      <w:proofErr w:type="spellStart"/>
      <w:r>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574">
          <w:tblGrid>
            <w:gridCol w:w="9016"/>
          </w:tblGrid>
        </w:tblGridChange>
      </w:tblGrid>
      <w:tr w:rsidR="00F91136" w14:paraId="394260F1"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61AB299" w14:textId="6D0F4807" w:rsidR="00F91136" w:rsidRDefault="00D562DC" w:rsidP="00602EB0">
            <w:pPr>
              <w:pStyle w:val="NoSpacing"/>
              <w:jc w:val="both"/>
              <w:rPr>
                <w:rFonts w:ascii="Consolas" w:hAnsi="Consolas" w:cs="Consolas"/>
                <w:sz w:val="18"/>
                <w:szCs w:val="18"/>
              </w:rPr>
              <w:pPrChange w:id="575" w:author="paywizard002" w:date="2018-04-27T14:36:00Z">
                <w:pPr>
                  <w:pStyle w:val="NoSpacing"/>
                </w:pPr>
              </w:pPrChange>
            </w:pPr>
            <w:r>
              <w:rPr>
                <w:rFonts w:ascii="Consolas" w:hAnsi="Consolas" w:cs="Consolas"/>
                <w:sz w:val="18"/>
                <w:szCs w:val="18"/>
              </w:rPr>
              <w:t>DELETE</w:t>
            </w:r>
            <w:ins w:id="576" w:author="paywizard002" w:date="2018-04-27T14:14:00Z">
              <w:r>
                <w:rPr>
                  <w:rFonts w:ascii="Consolas" w:hAnsi="Consolas" w:cs="Consolas"/>
                  <w:sz w:val="18"/>
                  <w:szCs w:val="18"/>
                </w:rPr>
                <w:t xml:space="preserve"> </w:t>
              </w:r>
            </w:ins>
            <w:ins w:id="577" w:author="paywizard002" w:date="2018-04-27T14:15:00Z">
              <w:r>
                <w:rPr>
                  <w:rFonts w:ascii="Consolas" w:hAnsi="Consolas" w:cs="Consolas"/>
                  <w:sz w:val="18"/>
                  <w:szCs w:val="18"/>
                </w:rPr>
                <w:t>–</w:t>
              </w:r>
            </w:ins>
            <w:ins w:id="578" w:author="paywizard002" w:date="2018-04-27T14:14:00Z">
              <w:r>
                <w:rPr>
                  <w:rFonts w:ascii="Consolas" w:hAnsi="Consolas" w:cs="Consolas"/>
                  <w:sz w:val="18"/>
                  <w:szCs w:val="18"/>
                </w:rPr>
                <w:t xml:space="preserve"> </w:t>
              </w:r>
            </w:ins>
            <w:ins w:id="579" w:author="paywizard002" w:date="2018-04-27T14:15:00Z">
              <w:r>
                <w:rPr>
                  <w:rFonts w:ascii="Consolas" w:hAnsi="Consolas" w:cs="Consolas"/>
                  <w:sz w:val="18"/>
                  <w:szCs w:val="18"/>
                </w:rPr>
                <w:t>https://&lt;server&gt;</w:t>
              </w:r>
            </w:ins>
            <w:r>
              <w:rPr>
                <w:rFonts w:ascii="Consolas" w:hAnsi="Consolas" w:cs="Consolas"/>
                <w:sz w:val="18"/>
                <w:szCs w:val="18"/>
              </w:rPr>
              <w:t>/project</w:t>
            </w:r>
            <w:ins w:id="580" w:author="paywizard002" w:date="2018-04-27T14:17:00Z">
              <w:r>
                <w:rPr>
                  <w:rFonts w:ascii="Consolas" w:hAnsi="Consolas" w:cs="Consolas"/>
                  <w:sz w:val="18"/>
                  <w:szCs w:val="18"/>
                </w:rPr>
                <w:t>/</w:t>
              </w:r>
            </w:ins>
            <w:r>
              <w:rPr>
                <w:rFonts w:ascii="Consolas" w:hAnsi="Consolas" w:cs="Consolas"/>
                <w:sz w:val="18"/>
                <w:szCs w:val="18"/>
              </w:rPr>
              <w:t>delete/{id}</w:t>
            </w:r>
          </w:p>
        </w:tc>
      </w:tr>
      <w:tr w:rsidR="00F91136" w14:paraId="47230CBC"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170A1D38" w14:textId="3CB3126A" w:rsidR="00F91136" w:rsidRDefault="00F91136" w:rsidP="00602EB0">
            <w:pPr>
              <w:pStyle w:val="NoSpacing"/>
              <w:jc w:val="both"/>
              <w:rPr>
                <w:rFonts w:ascii="Consolas" w:hAnsi="Consolas" w:cs="Consolas"/>
                <w:sz w:val="18"/>
                <w:szCs w:val="18"/>
              </w:rPr>
            </w:pPr>
            <w:r>
              <w:rPr>
                <w:rFonts w:ascii="Consolas" w:hAnsi="Consolas" w:cs="Consolas"/>
                <w:sz w:val="18"/>
                <w:szCs w:val="18"/>
              </w:rPr>
              <w:t xml:space="preserve">Response: </w:t>
            </w:r>
          </w:p>
          <w:p w14:paraId="7A0FB1C0" w14:textId="77777777" w:rsidR="00F91136" w:rsidRDefault="00F91136" w:rsidP="00602EB0">
            <w:pPr>
              <w:pStyle w:val="NoSpacing"/>
              <w:numPr>
                <w:ilvl w:val="0"/>
                <w:numId w:val="46"/>
              </w:numPr>
              <w:jc w:val="both"/>
              <w:rPr>
                <w:rFonts w:ascii="Consolas" w:hAnsi="Consolas" w:cs="Consolas"/>
                <w:sz w:val="18"/>
                <w:szCs w:val="18"/>
              </w:rPr>
            </w:pPr>
            <w:r>
              <w:rPr>
                <w:rFonts w:ascii="Consolas" w:hAnsi="Consolas" w:cs="Consolas"/>
                <w:sz w:val="18"/>
                <w:szCs w:val="18"/>
              </w:rPr>
              <w:t>“Success”</w:t>
            </w:r>
          </w:p>
        </w:tc>
      </w:tr>
    </w:tbl>
    <w:p w14:paraId="00043AB8" w14:textId="200D0571" w:rsidR="00F91136" w:rsidRDefault="00F91136" w:rsidP="00F91136">
      <w:pPr>
        <w:pStyle w:val="Heading1"/>
        <w:rPr>
          <w:rFonts w:ascii="Calibri Light" w:hAnsi="Calibri Light" w:cs="Calibri Light"/>
        </w:rPr>
      </w:pPr>
      <w:r>
        <w:rPr>
          <w:rFonts w:ascii="Calibri Light" w:hAnsi="Calibri Light" w:cs="Calibri Light"/>
        </w:rPr>
        <w:t xml:space="preserve">Project </w:t>
      </w:r>
      <w:r>
        <w:rPr>
          <w:rFonts w:ascii="Calibri Light" w:hAnsi="Calibri Light" w:cs="Calibri Light"/>
        </w:rPr>
        <w:t>Get</w:t>
      </w:r>
      <w:r>
        <w:rPr>
          <w:rFonts w:ascii="Calibri Light" w:hAnsi="Calibri Light" w:cs="Calibri Light"/>
        </w:rPr>
        <w:t xml:space="preserve"> </w:t>
      </w:r>
      <w:r>
        <w:rPr>
          <w:rFonts w:ascii="Calibri Light" w:hAnsi="Calibri Light" w:cs="Calibri Light"/>
        </w:rPr>
        <w:t>All</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581">
          <w:tblGrid>
            <w:gridCol w:w="9016"/>
          </w:tblGrid>
        </w:tblGridChange>
      </w:tblGrid>
      <w:tr w:rsidR="00F91136" w14:paraId="5C0E2A47"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D4D5DA4" w14:textId="2F5E5A1B" w:rsidR="00F91136" w:rsidRDefault="00D562DC" w:rsidP="00602EB0">
            <w:pPr>
              <w:pStyle w:val="NoSpacing"/>
              <w:jc w:val="both"/>
              <w:rPr>
                <w:rFonts w:ascii="Consolas" w:hAnsi="Consolas" w:cs="Consolas"/>
                <w:sz w:val="18"/>
                <w:szCs w:val="18"/>
              </w:rPr>
              <w:pPrChange w:id="582" w:author="paywizard002" w:date="2018-04-27T14:36:00Z">
                <w:pPr>
                  <w:pStyle w:val="NoSpacing"/>
                </w:pPr>
              </w:pPrChange>
            </w:pPr>
            <w:r>
              <w:rPr>
                <w:rFonts w:ascii="Consolas" w:hAnsi="Consolas" w:cs="Consolas"/>
                <w:sz w:val="18"/>
                <w:szCs w:val="18"/>
              </w:rPr>
              <w:t>GET</w:t>
            </w:r>
            <w:ins w:id="583" w:author="paywizard002" w:date="2018-04-27T14:14:00Z">
              <w:r>
                <w:rPr>
                  <w:rFonts w:ascii="Consolas" w:hAnsi="Consolas" w:cs="Consolas"/>
                  <w:sz w:val="18"/>
                  <w:szCs w:val="18"/>
                </w:rPr>
                <w:t xml:space="preserve"> </w:t>
              </w:r>
            </w:ins>
            <w:ins w:id="584" w:author="paywizard002" w:date="2018-04-27T14:15:00Z">
              <w:r>
                <w:rPr>
                  <w:rFonts w:ascii="Consolas" w:hAnsi="Consolas" w:cs="Consolas"/>
                  <w:sz w:val="18"/>
                  <w:szCs w:val="18"/>
                </w:rPr>
                <w:t>–</w:t>
              </w:r>
            </w:ins>
            <w:ins w:id="585" w:author="paywizard002" w:date="2018-04-27T14:14:00Z">
              <w:r>
                <w:rPr>
                  <w:rFonts w:ascii="Consolas" w:hAnsi="Consolas" w:cs="Consolas"/>
                  <w:sz w:val="18"/>
                  <w:szCs w:val="18"/>
                </w:rPr>
                <w:t xml:space="preserve"> </w:t>
              </w:r>
            </w:ins>
            <w:ins w:id="586" w:author="paywizard002" w:date="2018-04-27T14:15:00Z">
              <w:r>
                <w:rPr>
                  <w:rFonts w:ascii="Consolas" w:hAnsi="Consolas" w:cs="Consolas"/>
                  <w:sz w:val="18"/>
                  <w:szCs w:val="18"/>
                </w:rPr>
                <w:t>https://&lt;server&gt;</w:t>
              </w:r>
            </w:ins>
            <w:r>
              <w:rPr>
                <w:rFonts w:ascii="Consolas" w:hAnsi="Consolas" w:cs="Consolas"/>
                <w:sz w:val="18"/>
                <w:szCs w:val="18"/>
              </w:rPr>
              <w:t>/project</w:t>
            </w:r>
            <w:ins w:id="587" w:author="paywizard002" w:date="2018-04-27T14:17:00Z">
              <w:r>
                <w:rPr>
                  <w:rFonts w:ascii="Consolas" w:hAnsi="Consolas" w:cs="Consolas"/>
                  <w:sz w:val="18"/>
                  <w:szCs w:val="18"/>
                </w:rPr>
                <w:t>/</w:t>
              </w:r>
            </w:ins>
            <w:r>
              <w:rPr>
                <w:rFonts w:ascii="Consolas" w:hAnsi="Consolas" w:cs="Consolas"/>
                <w:sz w:val="18"/>
                <w:szCs w:val="18"/>
              </w:rPr>
              <w:t>all</w:t>
            </w:r>
          </w:p>
        </w:tc>
      </w:tr>
      <w:tr w:rsidR="00F91136" w14:paraId="03FF9EAF"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4A2D13F" w14:textId="3D406CF2" w:rsidR="00F91136" w:rsidRDefault="00F91136" w:rsidP="00602EB0">
            <w:pPr>
              <w:pStyle w:val="NoSpacing"/>
              <w:jc w:val="both"/>
              <w:rPr>
                <w:rFonts w:ascii="Consolas" w:hAnsi="Consolas" w:cs="Consolas"/>
                <w:sz w:val="18"/>
                <w:szCs w:val="18"/>
              </w:rPr>
            </w:pPr>
            <w:r>
              <w:rPr>
                <w:rFonts w:ascii="Consolas" w:hAnsi="Consolas" w:cs="Consolas"/>
                <w:sz w:val="18"/>
                <w:szCs w:val="18"/>
              </w:rPr>
              <w:t xml:space="preserve">Response: </w:t>
            </w:r>
          </w:p>
          <w:p w14:paraId="01BC447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2E9AB9E2"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00D9DF3C"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"project":    </w:t>
            </w:r>
            <w:proofErr w:type="gramStart"/>
            <w:r w:rsidRPr="00F91136">
              <w:rPr>
                <w:rFonts w:ascii="Consolas" w:hAnsi="Consolas" w:cs="Consolas"/>
                <w:sz w:val="18"/>
                <w:szCs w:val="18"/>
              </w:rPr>
              <w:t xml:space="preserve">   {</w:t>
            </w:r>
            <w:proofErr w:type="gramEnd"/>
          </w:p>
          <w:p w14:paraId="4155B9E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"sample description",</w:t>
            </w:r>
          </w:p>
          <w:p w14:paraId="10C94968"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1,</w:t>
            </w:r>
          </w:p>
          <w:p w14:paraId="1511D71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projectName</w:t>
            </w:r>
            <w:proofErr w:type="spellEnd"/>
            <w:r w:rsidRPr="00F91136">
              <w:rPr>
                <w:rFonts w:ascii="Consolas" w:hAnsi="Consolas" w:cs="Consolas"/>
                <w:sz w:val="18"/>
                <w:szCs w:val="18"/>
              </w:rPr>
              <w:t>": "sample project"</w:t>
            </w:r>
          </w:p>
          <w:p w14:paraId="6875BC6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07C907CC"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"tasks":    </w:t>
            </w:r>
            <w:proofErr w:type="gramStart"/>
            <w:r w:rsidRPr="00F91136">
              <w:rPr>
                <w:rFonts w:ascii="Consolas" w:hAnsi="Consolas" w:cs="Consolas"/>
                <w:sz w:val="18"/>
                <w:szCs w:val="18"/>
              </w:rPr>
              <w:t xml:space="preserve">   [</w:t>
            </w:r>
            <w:proofErr w:type="gramEnd"/>
          </w:p>
          <w:p w14:paraId="463CCAD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253D862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444F371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null,</w:t>
            </w:r>
          </w:p>
          <w:p w14:paraId="2E005EE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5F462BBF"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2209181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51ED7B0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"task name",</w:t>
            </w:r>
          </w:p>
          <w:p w14:paraId="1E9490A2"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4,</w:t>
            </w:r>
          </w:p>
          <w:p w14:paraId="447D645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197EBD5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2E3174E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3A5E059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4409B65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43A4254E"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null,</w:t>
            </w:r>
          </w:p>
          <w:p w14:paraId="0B38000D"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7E66969C"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40ACDF1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42F7A8CF"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"task name",</w:t>
            </w:r>
          </w:p>
          <w:p w14:paraId="3213E82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5,</w:t>
            </w:r>
          </w:p>
          <w:p w14:paraId="40BE5A5D"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619D8A1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73C741D6"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3E359266"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283E1D0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71EBBA4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4,</w:t>
            </w:r>
          </w:p>
          <w:p w14:paraId="7B562CD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3403992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09179E6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6A23929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"child task",</w:t>
            </w:r>
          </w:p>
          <w:p w14:paraId="71BC13F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6,</w:t>
            </w:r>
          </w:p>
          <w:p w14:paraId="57567B1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2BBC05B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6734A68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69E49F5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02C0DB5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3BAA73B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6,</w:t>
            </w:r>
          </w:p>
          <w:p w14:paraId="152508CD"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48CF4D2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53CECEB8"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3FDD399E"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"child task",</w:t>
            </w:r>
          </w:p>
          <w:p w14:paraId="24F834E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7,</w:t>
            </w:r>
          </w:p>
          <w:p w14:paraId="61120E8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0CC3587D"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3D265CEC"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lastRenderedPageBreak/>
              <w:t xml:space="preserve">         }}</w:t>
            </w:r>
          </w:p>
          <w:p w14:paraId="03C7955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1AB8E8A6"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42C1EB1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2463BEF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"project":    </w:t>
            </w:r>
            <w:proofErr w:type="gramStart"/>
            <w:r w:rsidRPr="00F91136">
              <w:rPr>
                <w:rFonts w:ascii="Consolas" w:hAnsi="Consolas" w:cs="Consolas"/>
                <w:sz w:val="18"/>
                <w:szCs w:val="18"/>
              </w:rPr>
              <w:t xml:space="preserve">   {</w:t>
            </w:r>
            <w:proofErr w:type="gramEnd"/>
          </w:p>
          <w:p w14:paraId="21A1269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"sample description",</w:t>
            </w:r>
          </w:p>
          <w:p w14:paraId="3E52AFDF"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2,</w:t>
            </w:r>
          </w:p>
          <w:p w14:paraId="0531D442"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projectName</w:t>
            </w:r>
            <w:proofErr w:type="spellEnd"/>
            <w:r w:rsidRPr="00F91136">
              <w:rPr>
                <w:rFonts w:ascii="Consolas" w:hAnsi="Consolas" w:cs="Consolas"/>
                <w:sz w:val="18"/>
                <w:szCs w:val="18"/>
              </w:rPr>
              <w:t>": "sample project"</w:t>
            </w:r>
          </w:p>
          <w:p w14:paraId="63A89E1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56C51E4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"tasks":    </w:t>
            </w:r>
            <w:proofErr w:type="gramStart"/>
            <w:r w:rsidRPr="00F91136">
              <w:rPr>
                <w:rFonts w:ascii="Consolas" w:hAnsi="Consolas" w:cs="Consolas"/>
                <w:sz w:val="18"/>
                <w:szCs w:val="18"/>
              </w:rPr>
              <w:t xml:space="preserve">   [</w:t>
            </w:r>
            <w:proofErr w:type="gramEnd"/>
          </w:p>
          <w:p w14:paraId="6327B92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05F5DBF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4404565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null,</w:t>
            </w:r>
          </w:p>
          <w:p w14:paraId="7570351E"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6CB2BBF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1FE25E3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4A45D36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"task name",</w:t>
            </w:r>
          </w:p>
          <w:p w14:paraId="73CAF0D3"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2,</w:t>
            </w:r>
          </w:p>
          <w:p w14:paraId="4B85BE8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2,</w:t>
            </w:r>
          </w:p>
          <w:p w14:paraId="64EAD57F"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200D5988"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3B307B9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roofErr w:type="gramStart"/>
            <w:r w:rsidRPr="00F91136">
              <w:rPr>
                <w:rFonts w:ascii="Consolas" w:hAnsi="Consolas" w:cs="Consolas"/>
                <w:sz w:val="18"/>
                <w:szCs w:val="18"/>
              </w:rPr>
              <w:t xml:space="preserve">   {</w:t>
            </w:r>
            <w:proofErr w:type="gramEnd"/>
          </w:p>
          <w:p w14:paraId="4E01364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1F8B278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null,</w:t>
            </w:r>
          </w:p>
          <w:p w14:paraId="3877CCDE"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"2018-06-24T04:08:56.000+0000",</w:t>
            </w:r>
          </w:p>
          <w:p w14:paraId="66FB394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"description":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4ED1A12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"2018-06-24T04:08:56.000+0000",</w:t>
            </w:r>
          </w:p>
          <w:p w14:paraId="5B2023C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"task name",</w:t>
            </w:r>
          </w:p>
          <w:p w14:paraId="7B0904C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3,</w:t>
            </w:r>
          </w:p>
          <w:p w14:paraId="2409E3D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2,</w:t>
            </w:r>
          </w:p>
          <w:p w14:paraId="2A76B84D"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27892BD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546427C8"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2156F87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75421A80" w14:textId="20872B7A" w:rsid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tc>
      </w:tr>
    </w:tbl>
    <w:p w14:paraId="138CB8D7" w14:textId="3742AF2A" w:rsidR="00EC149F" w:rsidRDefault="00EC149F">
      <w:pPr>
        <w:pStyle w:val="Heading1"/>
        <w:jc w:val="both"/>
        <w:rPr>
          <w:rFonts w:ascii="Calibri Light" w:hAnsi="Calibri Light" w:cs="Calibri Light"/>
        </w:rPr>
      </w:pPr>
      <w:ins w:id="588" w:author="Jovic Bana" w:date="2017-09-27T15:29:00Z">
        <w:del w:id="589" w:author="paywizard002" w:date="2018-04-27T14:28:00Z">
          <w:r w:rsidRPr="00FD644E" w:rsidDel="004348BE">
            <w:rPr>
              <w:rFonts w:ascii="Calibri Light" w:hAnsi="Calibri Light" w:cs="Calibri Light"/>
            </w:rPr>
            <w:lastRenderedPageBreak/>
            <w:delText>The plugin f</w:delText>
          </w:r>
        </w:del>
      </w:ins>
      <w:ins w:id="590" w:author="Jovic Bana" w:date="2017-09-27T15:28:00Z">
        <w:del w:id="591" w:author="paywizard002" w:date="2018-04-27T14:28:00Z">
          <w:r w:rsidRPr="00FD644E" w:rsidDel="004348BE">
            <w:rPr>
              <w:rFonts w:ascii="Calibri Light" w:hAnsi="Calibri Light" w:cs="Calibri Light"/>
            </w:rPr>
            <w:delText xml:space="preserve">or SKYMobile uses the IBM’s </w:delText>
          </w:r>
        </w:del>
      </w:ins>
      <w:ins w:id="592" w:author="Jovic Bana" w:date="2017-09-27T15:29:00Z">
        <w:del w:id="593" w:author="paywizard002" w:date="2018-04-27T14:28:00Z">
          <w:r w:rsidRPr="00FD644E" w:rsidDel="004348BE">
            <w:rPr>
              <w:rFonts w:ascii="Calibri Light" w:hAnsi="Calibri Light" w:cs="Calibri Light"/>
            </w:rPr>
            <w:delText>OTT ValidateAccount</w:delText>
          </w:r>
        </w:del>
      </w:ins>
      <w:ins w:id="594" w:author="Jovic Bana" w:date="2017-09-27T15:28:00Z">
        <w:del w:id="595" w:author="paywizard002" w:date="2018-04-27T14:28:00Z">
          <w:r w:rsidRPr="00FD644E" w:rsidDel="004348BE">
            <w:rPr>
              <w:rFonts w:ascii="Calibri Light" w:hAnsi="Calibri Light" w:cs="Calibri Light"/>
            </w:rPr>
            <w:delText>API</w:delText>
          </w:r>
        </w:del>
      </w:ins>
      <w:ins w:id="596" w:author="Jovic Bana" w:date="2017-09-27T15:29:00Z">
        <w:del w:id="597" w:author="paywizard002" w:date="2018-04-27T14:28:00Z">
          <w:r w:rsidRPr="00FD644E" w:rsidDel="004348BE">
            <w:rPr>
              <w:rFonts w:ascii="Calibri Light" w:hAnsi="Calibri Light" w:cs="Calibri Light"/>
            </w:rPr>
            <w:delText xml:space="preserve"> and </w:delText>
          </w:r>
        </w:del>
      </w:ins>
      <w:ins w:id="598" w:author="Jovic Bana" w:date="2017-09-27T15:30:00Z">
        <w:del w:id="599" w:author="paywizard002" w:date="2018-04-27T14:28:00Z">
          <w:r w:rsidRPr="00FD644E" w:rsidDel="004348BE">
            <w:rPr>
              <w:rFonts w:ascii="Calibri Light" w:hAnsi="Calibri Light" w:cs="Calibri Light"/>
            </w:rPr>
            <w:delText>CheckSkyCreditLimit</w:delText>
          </w:r>
        </w:del>
      </w:ins>
      <w:ins w:id="600" w:author="Jovic Bana" w:date="2017-09-27T15:28:00Z">
        <w:del w:id="601" w:author="paywizard002" w:date="2018-04-27T14:28:00Z">
          <w:r w:rsidRPr="00FD644E" w:rsidDel="004348BE">
            <w:rPr>
              <w:rFonts w:ascii="Calibri Light" w:hAnsi="Calibri Light" w:cs="Calibri Light"/>
            </w:rPr>
            <w:delText xml:space="preserve">. The call for the two APIs are sequential and in case an error on an exception is encounter the plugin should return </w:delText>
          </w:r>
        </w:del>
      </w:ins>
      <w:ins w:id="602" w:author="Jovic Bana" w:date="2017-09-27T15:32:00Z">
        <w:del w:id="603" w:author="paywizard002" w:date="2018-04-27T14:28:00Z">
          <w:r w:rsidRPr="00FD644E" w:rsidDel="004348BE">
            <w:rPr>
              <w:rFonts w:ascii="Calibri Light" w:hAnsi="Calibri Light" w:cs="Calibri Light"/>
            </w:rPr>
            <w:delText>PaymentBrokerException.</w:delText>
          </w:r>
        </w:del>
      </w:ins>
      <w:ins w:id="604" w:author="Jovic Bana" w:date="2017-09-27T15:36:00Z">
        <w:del w:id="605" w:author="paywizard002" w:date="2018-04-27T14:28:00Z">
          <w:r w:rsidR="00356EAE" w:rsidRPr="00FD644E" w:rsidDel="004348BE">
            <w:rPr>
              <w:rFonts w:ascii="Calibri Light" w:hAnsi="Calibri Light" w:cs="Calibri Light"/>
            </w:rPr>
            <w:delText xml:space="preserve"> Refer to SKY Mobile OTT documentation for the specification of ValidateAccountAPI and CheckSkyCreditLimit.</w:delText>
          </w:r>
        </w:del>
      </w:ins>
    </w:p>
    <w:p w14:paraId="7992976C" w14:textId="05A2C131" w:rsidR="00F91136" w:rsidRDefault="00F91136" w:rsidP="00F91136">
      <w:pPr>
        <w:pStyle w:val="Heading1"/>
        <w:rPr>
          <w:rFonts w:ascii="Calibri Light" w:hAnsi="Calibri Light" w:cs="Calibri Light"/>
        </w:rPr>
      </w:pPr>
      <w:r>
        <w:rPr>
          <w:rFonts w:ascii="Calibri Light" w:hAnsi="Calibri Light" w:cs="Calibri Light"/>
        </w:rPr>
        <w:t>Task</w:t>
      </w:r>
      <w:r>
        <w:rPr>
          <w:rFonts w:ascii="Calibri Light" w:hAnsi="Calibri Light" w:cs="Calibri Light"/>
        </w:rPr>
        <w:t xml:space="preserve"> Create </w:t>
      </w:r>
      <w:proofErr w:type="spellStart"/>
      <w:r>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606">
          <w:tblGrid>
            <w:gridCol w:w="9016"/>
          </w:tblGrid>
        </w:tblGridChange>
      </w:tblGrid>
      <w:tr w:rsidR="00F91136" w14:paraId="1DEF5756"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7C7FADB" w14:textId="77777777" w:rsidR="00F91136" w:rsidRDefault="00F91136" w:rsidP="00602EB0">
            <w:pPr>
              <w:pStyle w:val="NoSpacing"/>
              <w:jc w:val="both"/>
              <w:rPr>
                <w:rFonts w:ascii="Consolas" w:hAnsi="Consolas" w:cs="Consolas"/>
                <w:sz w:val="18"/>
                <w:szCs w:val="18"/>
              </w:rPr>
              <w:pPrChange w:id="607" w:author="paywizard002" w:date="2018-04-27T14:36:00Z">
                <w:pPr>
                  <w:pStyle w:val="NoSpacing"/>
                </w:pPr>
              </w:pPrChange>
            </w:pPr>
            <w:r w:rsidRPr="4670D299">
              <w:rPr>
                <w:rFonts w:ascii="Consolas" w:hAnsi="Consolas" w:cs="Consolas"/>
                <w:sz w:val="18"/>
                <w:szCs w:val="18"/>
              </w:rPr>
              <w:t xml:space="preserve">Example </w:t>
            </w:r>
            <w:del w:id="608" w:author="paywizard002" w:date="2018-04-27T14:14:00Z">
              <w:r w:rsidRPr="4670D299" w:rsidDel="00647495">
                <w:rPr>
                  <w:rFonts w:ascii="Consolas" w:hAnsi="Consolas" w:cs="Consolas"/>
                  <w:sz w:val="18"/>
                  <w:szCs w:val="18"/>
                </w:rPr>
                <w:delText xml:space="preserve">translateResponse </w:delText>
              </w:r>
            </w:del>
            <w:r w:rsidRPr="4670D299">
              <w:rPr>
                <w:rFonts w:ascii="Consolas" w:hAnsi="Consolas" w:cs="Consolas"/>
                <w:sz w:val="18"/>
                <w:szCs w:val="18"/>
              </w:rPr>
              <w:t xml:space="preserve">request </w:t>
            </w:r>
            <w:del w:id="609" w:author="paywizard002" w:date="2018-04-27T14:14:00Z">
              <w:r w:rsidRPr="4670D299" w:rsidDel="00647495">
                <w:rPr>
                  <w:rFonts w:ascii="Consolas" w:hAnsi="Consolas" w:cs="Consolas"/>
                  <w:sz w:val="18"/>
                  <w:szCs w:val="18"/>
                </w:rPr>
                <w:delText>for ABS</w:delText>
              </w:r>
            </w:del>
            <w:ins w:id="610" w:author="Jim Francis Mariano" w:date="2017-09-25T16:41:00Z">
              <w:del w:id="611" w:author="paywizard002" w:date="2018-04-27T14:14:00Z">
                <w:r w:rsidDel="00647495">
                  <w:rPr>
                    <w:rFonts w:ascii="Consolas" w:hAnsi="Consolas" w:cs="Consolas"/>
                    <w:sz w:val="18"/>
                    <w:szCs w:val="18"/>
                  </w:rPr>
                  <w:delText>SKY</w:delText>
                </w:r>
              </w:del>
            </w:ins>
            <w:del w:id="612" w:author="paywizard002" w:date="2018-04-27T14:14:00Z">
              <w:r w:rsidRPr="4670D299" w:rsidDel="00647495">
                <w:rPr>
                  <w:rFonts w:ascii="Consolas" w:hAnsi="Consolas" w:cs="Consolas"/>
                  <w:sz w:val="18"/>
                  <w:szCs w:val="18"/>
                </w:rPr>
                <w:delText>-MOBILE</w:delText>
              </w:r>
            </w:del>
            <w:ins w:id="613" w:author="paywizard002" w:date="2018-04-27T14:14:00Z">
              <w:r>
                <w:rPr>
                  <w:rFonts w:ascii="Consolas" w:hAnsi="Consolas" w:cs="Consolas"/>
                  <w:sz w:val="18"/>
                  <w:szCs w:val="18"/>
                </w:rPr>
                <w:t xml:space="preserve">to </w:t>
              </w:r>
            </w:ins>
            <w:r>
              <w:rPr>
                <w:rFonts w:ascii="Consolas" w:hAnsi="Consolas" w:cs="Consolas"/>
                <w:sz w:val="18"/>
                <w:szCs w:val="18"/>
              </w:rPr>
              <w:t>Passwords</w:t>
            </w:r>
            <w:ins w:id="614" w:author="paywizard002" w:date="2018-04-27T14:14:00Z">
              <w:r>
                <w:rPr>
                  <w:rFonts w:ascii="Consolas" w:hAnsi="Consolas" w:cs="Consolas"/>
                  <w:sz w:val="18"/>
                  <w:szCs w:val="18"/>
                </w:rPr>
                <w:t xml:space="preserve"> Service upon successful creation of user</w:t>
              </w:r>
            </w:ins>
          </w:p>
        </w:tc>
      </w:tr>
      <w:tr w:rsidR="00F91136" w14:paraId="26735BF9"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1F6456E" w14:textId="77777777" w:rsidR="00F91136" w:rsidRDefault="00F91136" w:rsidP="00602EB0">
            <w:pPr>
              <w:pStyle w:val="NoSpacing"/>
              <w:jc w:val="both"/>
              <w:rPr>
                <w:rFonts w:ascii="Consolas" w:hAnsi="Consolas" w:cs="Consolas"/>
                <w:sz w:val="18"/>
                <w:szCs w:val="18"/>
              </w:rPr>
            </w:pPr>
            <w:ins w:id="615" w:author="paywizard002" w:date="2018-04-27T14:14:00Z">
              <w:r>
                <w:rPr>
                  <w:rFonts w:ascii="Consolas" w:hAnsi="Consolas" w:cs="Consolas"/>
                  <w:sz w:val="18"/>
                  <w:szCs w:val="18"/>
                </w:rPr>
                <w:t xml:space="preserve">POST </w:t>
              </w:r>
            </w:ins>
            <w:ins w:id="616" w:author="paywizard002" w:date="2018-04-27T14:15:00Z">
              <w:r>
                <w:rPr>
                  <w:rFonts w:ascii="Consolas" w:hAnsi="Consolas" w:cs="Consolas"/>
                  <w:sz w:val="18"/>
                  <w:szCs w:val="18"/>
                </w:rPr>
                <w:t>–</w:t>
              </w:r>
            </w:ins>
            <w:ins w:id="617" w:author="paywizard002" w:date="2018-04-27T14:14:00Z">
              <w:r>
                <w:rPr>
                  <w:rFonts w:ascii="Consolas" w:hAnsi="Consolas" w:cs="Consolas"/>
                  <w:sz w:val="18"/>
                  <w:szCs w:val="18"/>
                </w:rPr>
                <w:t xml:space="preserve"> </w:t>
              </w:r>
            </w:ins>
            <w:ins w:id="618" w:author="paywizard002" w:date="2018-04-27T14:15:00Z">
              <w:r>
                <w:rPr>
                  <w:rFonts w:ascii="Consolas" w:hAnsi="Consolas" w:cs="Consolas"/>
                  <w:sz w:val="18"/>
                  <w:szCs w:val="18"/>
                </w:rPr>
                <w:t>https://&lt;server&gt;</w:t>
              </w:r>
            </w:ins>
            <w:r>
              <w:rPr>
                <w:rFonts w:ascii="Consolas" w:hAnsi="Consolas" w:cs="Consolas"/>
                <w:sz w:val="18"/>
                <w:szCs w:val="18"/>
              </w:rPr>
              <w:t>/task</w:t>
            </w:r>
            <w:ins w:id="619" w:author="paywizard002" w:date="2018-04-27T14:17:00Z">
              <w:r>
                <w:rPr>
                  <w:rFonts w:ascii="Consolas" w:hAnsi="Consolas" w:cs="Consolas"/>
                  <w:sz w:val="18"/>
                  <w:szCs w:val="18"/>
                </w:rPr>
                <w:t>/</w:t>
              </w:r>
            </w:ins>
            <w:r>
              <w:rPr>
                <w:rFonts w:ascii="Consolas" w:hAnsi="Consolas" w:cs="Consolas"/>
                <w:sz w:val="18"/>
                <w:szCs w:val="18"/>
              </w:rPr>
              <w:t>create</w:t>
            </w:r>
          </w:p>
          <w:p w14:paraId="35010CD6"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045635E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
          <w:p w14:paraId="7A5E8F52"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"child task",</w:t>
            </w:r>
          </w:p>
          <w:p w14:paraId="18AD23A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desc</w:t>
            </w:r>
            <w:proofErr w:type="spellEnd"/>
            <w:r w:rsidRPr="00F91136">
              <w:rPr>
                <w:rFonts w:ascii="Consolas" w:hAnsi="Consolas" w:cs="Consolas"/>
                <w:sz w:val="18"/>
                <w:szCs w:val="18"/>
              </w:rPr>
              <w:t>":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453E19B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durationHours</w:t>
            </w:r>
            <w:proofErr w:type="spellEnd"/>
            <w:r w:rsidRPr="00F91136">
              <w:rPr>
                <w:rFonts w:ascii="Consolas" w:hAnsi="Consolas" w:cs="Consolas"/>
                <w:sz w:val="18"/>
                <w:szCs w:val="18"/>
              </w:rPr>
              <w:t>": "24",</w:t>
            </w:r>
          </w:p>
          <w:p w14:paraId="7A6E072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"start": "2018-06-24T12:08:56",</w:t>
            </w:r>
          </w:p>
          <w:p w14:paraId="6A1461E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"end": "2018-06-24T12:08:56",</w:t>
            </w:r>
          </w:p>
          <w:p w14:paraId="2AFD41A0"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"2",</w:t>
            </w:r>
          </w:p>
          <w:p w14:paraId="50CB550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238955A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"status": "active",</w:t>
            </w:r>
          </w:p>
          <w:p w14:paraId="66A7509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childDepends</w:t>
            </w:r>
            <w:proofErr w:type="spellEnd"/>
            <w:r w:rsidRPr="00F91136">
              <w:rPr>
                <w:rFonts w:ascii="Consolas" w:hAnsi="Consolas" w:cs="Consolas"/>
                <w:sz w:val="18"/>
                <w:szCs w:val="18"/>
              </w:rPr>
              <w:t>": "true"</w:t>
            </w:r>
          </w:p>
          <w:p w14:paraId="3BCB8CC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6076F68E" w14:textId="0AE51CB8" w:rsidR="00F91136" w:rsidRDefault="00F91136" w:rsidP="00F91136">
            <w:pPr>
              <w:pStyle w:val="NoSpacing"/>
              <w:jc w:val="both"/>
              <w:rPr>
                <w:rFonts w:ascii="Consolas" w:hAnsi="Consolas" w:cs="Consolas"/>
                <w:sz w:val="18"/>
                <w:szCs w:val="18"/>
              </w:rPr>
            </w:pPr>
            <w:proofErr w:type="gramStart"/>
            <w:r w:rsidRPr="00F91136">
              <w:rPr>
                <w:rFonts w:ascii="Consolas" w:hAnsi="Consolas" w:cs="Consolas"/>
                <w:sz w:val="18"/>
                <w:szCs w:val="18"/>
              </w:rPr>
              <w:t>}</w:t>
            </w:r>
            <w:r>
              <w:rPr>
                <w:rFonts w:ascii="Consolas" w:hAnsi="Consolas" w:cs="Consolas"/>
                <w:sz w:val="18"/>
                <w:szCs w:val="18"/>
              </w:rPr>
              <w:t>Response</w:t>
            </w:r>
            <w:proofErr w:type="gramEnd"/>
            <w:r>
              <w:rPr>
                <w:rFonts w:ascii="Consolas" w:hAnsi="Consolas" w:cs="Consolas"/>
                <w:sz w:val="18"/>
                <w:szCs w:val="18"/>
              </w:rPr>
              <w:t xml:space="preserve">: </w:t>
            </w:r>
          </w:p>
          <w:p w14:paraId="4EDD9A40" w14:textId="77777777" w:rsidR="00F91136" w:rsidRDefault="00F91136" w:rsidP="00602EB0">
            <w:pPr>
              <w:pStyle w:val="NoSpacing"/>
              <w:numPr>
                <w:ilvl w:val="0"/>
                <w:numId w:val="46"/>
              </w:numPr>
              <w:jc w:val="both"/>
              <w:rPr>
                <w:rFonts w:ascii="Consolas" w:hAnsi="Consolas" w:cs="Consolas"/>
                <w:sz w:val="18"/>
                <w:szCs w:val="18"/>
              </w:rPr>
            </w:pPr>
            <w:r>
              <w:rPr>
                <w:rFonts w:ascii="Consolas" w:hAnsi="Consolas" w:cs="Consolas"/>
                <w:sz w:val="18"/>
                <w:szCs w:val="18"/>
              </w:rPr>
              <w:t>Id of the created task</w:t>
            </w:r>
          </w:p>
        </w:tc>
      </w:tr>
    </w:tbl>
    <w:p w14:paraId="52A24EF7" w14:textId="4852371F" w:rsidR="00F91136" w:rsidRDefault="00F91136" w:rsidP="00F91136">
      <w:pPr>
        <w:pStyle w:val="Heading1"/>
        <w:rPr>
          <w:rFonts w:ascii="Calibri Light" w:hAnsi="Calibri Light" w:cs="Calibri Light"/>
        </w:rPr>
      </w:pPr>
      <w:r>
        <w:rPr>
          <w:rFonts w:ascii="Calibri Light" w:hAnsi="Calibri Light" w:cs="Calibri Light"/>
        </w:rPr>
        <w:t>Task</w:t>
      </w:r>
      <w:r>
        <w:rPr>
          <w:rFonts w:ascii="Calibri Light" w:hAnsi="Calibri Light" w:cs="Calibri Light"/>
        </w:rPr>
        <w:t xml:space="preserve"> Update </w:t>
      </w:r>
      <w:proofErr w:type="spellStart"/>
      <w:r>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620">
          <w:tblGrid>
            <w:gridCol w:w="9016"/>
          </w:tblGrid>
        </w:tblGridChange>
      </w:tblGrid>
      <w:tr w:rsidR="00F91136" w14:paraId="4DE48DBD"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7BC4D0C" w14:textId="1919586E" w:rsidR="00F91136" w:rsidRDefault="00D562DC" w:rsidP="00602EB0">
            <w:pPr>
              <w:pStyle w:val="NoSpacing"/>
              <w:jc w:val="both"/>
              <w:rPr>
                <w:rFonts w:ascii="Consolas" w:hAnsi="Consolas" w:cs="Consolas"/>
                <w:sz w:val="18"/>
                <w:szCs w:val="18"/>
              </w:rPr>
              <w:pPrChange w:id="621" w:author="paywizard002" w:date="2018-04-27T14:36:00Z">
                <w:pPr>
                  <w:pStyle w:val="NoSpacing"/>
                </w:pPr>
              </w:pPrChange>
            </w:pPr>
            <w:r>
              <w:rPr>
                <w:rFonts w:ascii="Consolas" w:hAnsi="Consolas" w:cs="Consolas"/>
                <w:sz w:val="18"/>
                <w:szCs w:val="18"/>
              </w:rPr>
              <w:lastRenderedPageBreak/>
              <w:t>PUT</w:t>
            </w:r>
            <w:ins w:id="622" w:author="paywizard002" w:date="2018-04-27T14:14:00Z">
              <w:r>
                <w:rPr>
                  <w:rFonts w:ascii="Consolas" w:hAnsi="Consolas" w:cs="Consolas"/>
                  <w:sz w:val="18"/>
                  <w:szCs w:val="18"/>
                </w:rPr>
                <w:t xml:space="preserve"> </w:t>
              </w:r>
            </w:ins>
            <w:ins w:id="623" w:author="paywizard002" w:date="2018-04-27T14:15:00Z">
              <w:r>
                <w:rPr>
                  <w:rFonts w:ascii="Consolas" w:hAnsi="Consolas" w:cs="Consolas"/>
                  <w:sz w:val="18"/>
                  <w:szCs w:val="18"/>
                </w:rPr>
                <w:t>–</w:t>
              </w:r>
            </w:ins>
            <w:ins w:id="624" w:author="paywizard002" w:date="2018-04-27T14:14:00Z">
              <w:r>
                <w:rPr>
                  <w:rFonts w:ascii="Consolas" w:hAnsi="Consolas" w:cs="Consolas"/>
                  <w:sz w:val="18"/>
                  <w:szCs w:val="18"/>
                </w:rPr>
                <w:t xml:space="preserve"> </w:t>
              </w:r>
            </w:ins>
            <w:ins w:id="625" w:author="paywizard002" w:date="2018-04-27T14:15:00Z">
              <w:r>
                <w:rPr>
                  <w:rFonts w:ascii="Consolas" w:hAnsi="Consolas" w:cs="Consolas"/>
                  <w:sz w:val="18"/>
                  <w:szCs w:val="18"/>
                </w:rPr>
                <w:t>https://&lt;server&gt;</w:t>
              </w:r>
            </w:ins>
            <w:r>
              <w:rPr>
                <w:rFonts w:ascii="Consolas" w:hAnsi="Consolas" w:cs="Consolas"/>
                <w:sz w:val="18"/>
                <w:szCs w:val="18"/>
              </w:rPr>
              <w:t>/project</w:t>
            </w:r>
            <w:ins w:id="626" w:author="paywizard002" w:date="2018-04-27T14:17:00Z">
              <w:r>
                <w:rPr>
                  <w:rFonts w:ascii="Consolas" w:hAnsi="Consolas" w:cs="Consolas"/>
                  <w:sz w:val="18"/>
                  <w:szCs w:val="18"/>
                </w:rPr>
                <w:t>/</w:t>
              </w:r>
            </w:ins>
            <w:r>
              <w:rPr>
                <w:rFonts w:ascii="Consolas" w:hAnsi="Consolas" w:cs="Consolas"/>
                <w:sz w:val="18"/>
                <w:szCs w:val="18"/>
              </w:rPr>
              <w:t>update</w:t>
            </w:r>
          </w:p>
        </w:tc>
      </w:tr>
      <w:tr w:rsidR="00F91136" w14:paraId="35966EC8"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CB5DFD9"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28594F64"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"task": {</w:t>
            </w:r>
          </w:p>
          <w:p w14:paraId="054774B7"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"id": "3",</w:t>
            </w:r>
          </w:p>
          <w:p w14:paraId="21554B9A"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taskName</w:t>
            </w:r>
            <w:proofErr w:type="spellEnd"/>
            <w:r w:rsidRPr="00F91136">
              <w:rPr>
                <w:rFonts w:ascii="Consolas" w:hAnsi="Consolas" w:cs="Consolas"/>
                <w:sz w:val="18"/>
                <w:szCs w:val="18"/>
              </w:rPr>
              <w:t>": "child task",</w:t>
            </w:r>
          </w:p>
          <w:p w14:paraId="6042127C"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desc</w:t>
            </w:r>
            <w:proofErr w:type="spellEnd"/>
            <w:r w:rsidRPr="00F91136">
              <w:rPr>
                <w:rFonts w:ascii="Consolas" w:hAnsi="Consolas" w:cs="Consolas"/>
                <w:sz w:val="18"/>
                <w:szCs w:val="18"/>
              </w:rPr>
              <w:t>": "</w:t>
            </w:r>
            <w:proofErr w:type="spellStart"/>
            <w:r w:rsidRPr="00F91136">
              <w:rPr>
                <w:rFonts w:ascii="Consolas" w:hAnsi="Consolas" w:cs="Consolas"/>
                <w:sz w:val="18"/>
                <w:szCs w:val="18"/>
              </w:rPr>
              <w:t>desc</w:t>
            </w:r>
            <w:proofErr w:type="spellEnd"/>
            <w:r w:rsidRPr="00F91136">
              <w:rPr>
                <w:rFonts w:ascii="Consolas" w:hAnsi="Consolas" w:cs="Consolas"/>
                <w:sz w:val="18"/>
                <w:szCs w:val="18"/>
              </w:rPr>
              <w:t>",</w:t>
            </w:r>
          </w:p>
          <w:p w14:paraId="61CBFA15"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parentTaskId</w:t>
            </w:r>
            <w:proofErr w:type="spellEnd"/>
            <w:r w:rsidRPr="00F91136">
              <w:rPr>
                <w:rFonts w:ascii="Consolas" w:hAnsi="Consolas" w:cs="Consolas"/>
                <w:sz w:val="18"/>
                <w:szCs w:val="18"/>
              </w:rPr>
              <w:t>": "2",</w:t>
            </w:r>
          </w:p>
          <w:p w14:paraId="6945EC11"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projectId</w:t>
            </w:r>
            <w:proofErr w:type="spellEnd"/>
            <w:r w:rsidRPr="00F91136">
              <w:rPr>
                <w:rFonts w:ascii="Consolas" w:hAnsi="Consolas" w:cs="Consolas"/>
                <w:sz w:val="18"/>
                <w:szCs w:val="18"/>
              </w:rPr>
              <w:t>": "1",</w:t>
            </w:r>
          </w:p>
          <w:p w14:paraId="3A7E2C5B"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roofErr w:type="spellStart"/>
            <w:r w:rsidRPr="00F91136">
              <w:rPr>
                <w:rFonts w:ascii="Consolas" w:hAnsi="Consolas" w:cs="Consolas"/>
                <w:sz w:val="18"/>
                <w:szCs w:val="18"/>
              </w:rPr>
              <w:t>childDepends</w:t>
            </w:r>
            <w:proofErr w:type="spellEnd"/>
            <w:r w:rsidRPr="00F91136">
              <w:rPr>
                <w:rFonts w:ascii="Consolas" w:hAnsi="Consolas" w:cs="Consolas"/>
                <w:sz w:val="18"/>
                <w:szCs w:val="18"/>
              </w:rPr>
              <w:t>": "true"</w:t>
            </w:r>
          </w:p>
          <w:p w14:paraId="15787348" w14:textId="77777777" w:rsidR="00F91136" w:rsidRP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 xml:space="preserve">  }</w:t>
            </w:r>
          </w:p>
          <w:p w14:paraId="1589690B" w14:textId="77777777" w:rsidR="00F91136" w:rsidRDefault="00F91136" w:rsidP="00F91136">
            <w:pPr>
              <w:pStyle w:val="NoSpacing"/>
              <w:jc w:val="both"/>
              <w:rPr>
                <w:rFonts w:ascii="Consolas" w:hAnsi="Consolas" w:cs="Consolas"/>
                <w:sz w:val="18"/>
                <w:szCs w:val="18"/>
              </w:rPr>
            </w:pPr>
            <w:r w:rsidRPr="00F91136">
              <w:rPr>
                <w:rFonts w:ascii="Consolas" w:hAnsi="Consolas" w:cs="Consolas"/>
                <w:sz w:val="18"/>
                <w:szCs w:val="18"/>
              </w:rPr>
              <w:t>}</w:t>
            </w:r>
          </w:p>
          <w:p w14:paraId="6DF68E02" w14:textId="2F3B6B20" w:rsidR="00F91136" w:rsidRDefault="00F91136" w:rsidP="00F91136">
            <w:pPr>
              <w:pStyle w:val="NoSpacing"/>
              <w:jc w:val="both"/>
              <w:rPr>
                <w:rFonts w:ascii="Consolas" w:hAnsi="Consolas" w:cs="Consolas"/>
                <w:sz w:val="18"/>
                <w:szCs w:val="18"/>
              </w:rPr>
            </w:pPr>
            <w:r>
              <w:rPr>
                <w:rFonts w:ascii="Consolas" w:hAnsi="Consolas" w:cs="Consolas"/>
                <w:sz w:val="18"/>
                <w:szCs w:val="18"/>
              </w:rPr>
              <w:t xml:space="preserve">Response: </w:t>
            </w:r>
          </w:p>
          <w:p w14:paraId="26B2D4B2" w14:textId="77777777" w:rsidR="00F91136" w:rsidRDefault="00F91136" w:rsidP="00602EB0">
            <w:pPr>
              <w:pStyle w:val="NoSpacing"/>
              <w:numPr>
                <w:ilvl w:val="0"/>
                <w:numId w:val="46"/>
              </w:numPr>
              <w:jc w:val="both"/>
              <w:rPr>
                <w:rFonts w:ascii="Consolas" w:hAnsi="Consolas" w:cs="Consolas"/>
                <w:sz w:val="18"/>
                <w:szCs w:val="18"/>
              </w:rPr>
            </w:pPr>
            <w:r>
              <w:rPr>
                <w:rFonts w:ascii="Consolas" w:hAnsi="Consolas" w:cs="Consolas"/>
                <w:sz w:val="18"/>
                <w:szCs w:val="18"/>
              </w:rPr>
              <w:t>“Success”</w:t>
            </w:r>
          </w:p>
        </w:tc>
      </w:tr>
    </w:tbl>
    <w:p w14:paraId="1446C224" w14:textId="2805DF62" w:rsidR="00F91136" w:rsidRDefault="00F91136" w:rsidP="00F91136"/>
    <w:p w14:paraId="297ACD5A" w14:textId="7909C037" w:rsidR="00F91136" w:rsidRDefault="00F91136" w:rsidP="00F91136">
      <w:pPr>
        <w:pStyle w:val="Heading1"/>
        <w:rPr>
          <w:rFonts w:ascii="Calibri Light" w:hAnsi="Calibri Light" w:cs="Calibri Light"/>
        </w:rPr>
      </w:pPr>
      <w:r>
        <w:rPr>
          <w:rFonts w:ascii="Calibri Light" w:hAnsi="Calibri Light" w:cs="Calibri Light"/>
        </w:rPr>
        <w:t>Task Update</w:t>
      </w:r>
      <w:r>
        <w:rPr>
          <w:rFonts w:ascii="Calibri Light" w:hAnsi="Calibri Light" w:cs="Calibri Light"/>
        </w:rPr>
        <w:t xml:space="preserve"> Status</w:t>
      </w:r>
      <w:r>
        <w:rPr>
          <w:rFonts w:ascii="Calibri Light" w:hAnsi="Calibri Light" w:cs="Calibri Light"/>
        </w:rPr>
        <w:t xml:space="preserve"> </w:t>
      </w:r>
      <w:proofErr w:type="spellStart"/>
      <w:r>
        <w:rPr>
          <w:rFonts w:ascii="Calibri Light" w:hAnsi="Calibri Light" w:cs="Calibri Light"/>
        </w:rPr>
        <w:t>api</w:t>
      </w:r>
      <w:proofErr w:type="spellEnd"/>
      <w:r w:rsidR="0012552D">
        <w:rPr>
          <w:rFonts w:ascii="Calibri Light" w:hAnsi="Calibri Light" w:cs="Calibri Light"/>
        </w:rPr>
        <w:t xml:space="preserve"> </w:t>
      </w:r>
    </w:p>
    <w:p w14:paraId="061FFDF6" w14:textId="4AC31957" w:rsidR="0012552D" w:rsidRPr="0012552D" w:rsidRDefault="0012552D" w:rsidP="0012552D">
      <w:pPr>
        <w:pStyle w:val="ListParagraph"/>
        <w:numPr>
          <w:ilvl w:val="0"/>
          <w:numId w:val="46"/>
        </w:numPr>
      </w:pPr>
      <w:r>
        <w:t>Tasks that are dependent to its child tasks for it to be completed is validated in this API</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627">
          <w:tblGrid>
            <w:gridCol w:w="9016"/>
          </w:tblGrid>
        </w:tblGridChange>
      </w:tblGrid>
      <w:tr w:rsidR="00F91136" w14:paraId="06A87592"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6724B7B4" w14:textId="32541266" w:rsidR="00F91136" w:rsidRDefault="00F91136" w:rsidP="00602EB0">
            <w:pPr>
              <w:pStyle w:val="NoSpacing"/>
              <w:jc w:val="both"/>
              <w:rPr>
                <w:rFonts w:ascii="Consolas" w:hAnsi="Consolas" w:cs="Consolas"/>
                <w:sz w:val="18"/>
                <w:szCs w:val="18"/>
              </w:rPr>
              <w:pPrChange w:id="628" w:author="paywizard002" w:date="2018-04-27T14:36:00Z">
                <w:pPr>
                  <w:pStyle w:val="NoSpacing"/>
                </w:pPr>
              </w:pPrChange>
            </w:pPr>
          </w:p>
        </w:tc>
      </w:tr>
      <w:tr w:rsidR="00F91136" w14:paraId="37AADCC5"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7B31B37" w14:textId="77777777" w:rsidR="00F91136" w:rsidRDefault="00F91136" w:rsidP="00602EB0">
            <w:pPr>
              <w:pStyle w:val="NoSpacing"/>
              <w:jc w:val="both"/>
              <w:rPr>
                <w:rFonts w:ascii="Consolas" w:hAnsi="Consolas" w:cs="Consolas"/>
                <w:sz w:val="18"/>
                <w:szCs w:val="18"/>
              </w:rPr>
            </w:pPr>
            <w:r>
              <w:rPr>
                <w:rFonts w:ascii="Consolas" w:hAnsi="Consolas" w:cs="Consolas"/>
                <w:sz w:val="18"/>
                <w:szCs w:val="18"/>
              </w:rPr>
              <w:t>PUT</w:t>
            </w:r>
            <w:ins w:id="629" w:author="paywizard002" w:date="2018-04-27T14:14:00Z">
              <w:r>
                <w:rPr>
                  <w:rFonts w:ascii="Consolas" w:hAnsi="Consolas" w:cs="Consolas"/>
                  <w:sz w:val="18"/>
                  <w:szCs w:val="18"/>
                </w:rPr>
                <w:t xml:space="preserve"> </w:t>
              </w:r>
            </w:ins>
            <w:ins w:id="630" w:author="paywizard002" w:date="2018-04-27T14:15:00Z">
              <w:r>
                <w:rPr>
                  <w:rFonts w:ascii="Consolas" w:hAnsi="Consolas" w:cs="Consolas"/>
                  <w:sz w:val="18"/>
                  <w:szCs w:val="18"/>
                </w:rPr>
                <w:t>–</w:t>
              </w:r>
            </w:ins>
            <w:ins w:id="631" w:author="paywizard002" w:date="2018-04-27T14:14:00Z">
              <w:r>
                <w:rPr>
                  <w:rFonts w:ascii="Consolas" w:hAnsi="Consolas" w:cs="Consolas"/>
                  <w:sz w:val="18"/>
                  <w:szCs w:val="18"/>
                </w:rPr>
                <w:t xml:space="preserve"> </w:t>
              </w:r>
            </w:ins>
            <w:ins w:id="632" w:author="paywizard002" w:date="2018-04-27T14:15:00Z">
              <w:r>
                <w:rPr>
                  <w:rFonts w:ascii="Consolas" w:hAnsi="Consolas" w:cs="Consolas"/>
                  <w:sz w:val="18"/>
                  <w:szCs w:val="18"/>
                </w:rPr>
                <w:t>https://&lt;server&gt;</w:t>
              </w:r>
            </w:ins>
            <w:r>
              <w:rPr>
                <w:rFonts w:ascii="Consolas" w:hAnsi="Consolas" w:cs="Consolas"/>
                <w:sz w:val="18"/>
                <w:szCs w:val="18"/>
              </w:rPr>
              <w:t>/project</w:t>
            </w:r>
            <w:ins w:id="633" w:author="paywizard002" w:date="2018-04-27T14:17:00Z">
              <w:r>
                <w:rPr>
                  <w:rFonts w:ascii="Consolas" w:hAnsi="Consolas" w:cs="Consolas"/>
                  <w:sz w:val="18"/>
                  <w:szCs w:val="18"/>
                </w:rPr>
                <w:t>/</w:t>
              </w:r>
            </w:ins>
            <w:r>
              <w:rPr>
                <w:rFonts w:ascii="Consolas" w:hAnsi="Consolas" w:cs="Consolas"/>
                <w:sz w:val="18"/>
                <w:szCs w:val="18"/>
              </w:rPr>
              <w:t>update</w:t>
            </w:r>
          </w:p>
          <w:p w14:paraId="58F0E099"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w:t>
            </w:r>
          </w:p>
          <w:p w14:paraId="2BE53CB4"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"task": {</w:t>
            </w:r>
          </w:p>
          <w:p w14:paraId="1456872E"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"id": "2",</w:t>
            </w:r>
          </w:p>
          <w:p w14:paraId="568CB59E"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w:t>
            </w:r>
            <w:proofErr w:type="spellStart"/>
            <w:r w:rsidRPr="0012552D">
              <w:rPr>
                <w:rFonts w:ascii="Consolas" w:hAnsi="Consolas" w:cs="Consolas"/>
                <w:sz w:val="18"/>
                <w:szCs w:val="18"/>
              </w:rPr>
              <w:t>durationHours</w:t>
            </w:r>
            <w:proofErr w:type="spellEnd"/>
            <w:r w:rsidRPr="0012552D">
              <w:rPr>
                <w:rFonts w:ascii="Consolas" w:hAnsi="Consolas" w:cs="Consolas"/>
                <w:sz w:val="18"/>
                <w:szCs w:val="18"/>
              </w:rPr>
              <w:t>": "24",</w:t>
            </w:r>
          </w:p>
          <w:p w14:paraId="6F205A4B"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"start": "2018-06-24T12:08:56",</w:t>
            </w:r>
          </w:p>
          <w:p w14:paraId="4734DEAA"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"end": "2018-06-24T12:08:56",</w:t>
            </w:r>
          </w:p>
          <w:p w14:paraId="524EFD7E"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"status": "complete"</w:t>
            </w:r>
          </w:p>
          <w:p w14:paraId="3B5FAD88" w14:textId="77777777" w:rsidR="0012552D" w:rsidRP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 xml:space="preserve">  }</w:t>
            </w:r>
          </w:p>
          <w:p w14:paraId="2D768F20" w14:textId="77777777" w:rsidR="0012552D" w:rsidRDefault="0012552D" w:rsidP="0012552D">
            <w:pPr>
              <w:pStyle w:val="NoSpacing"/>
              <w:jc w:val="both"/>
              <w:rPr>
                <w:rFonts w:ascii="Consolas" w:hAnsi="Consolas" w:cs="Consolas"/>
                <w:sz w:val="18"/>
                <w:szCs w:val="18"/>
              </w:rPr>
            </w:pPr>
            <w:r w:rsidRPr="0012552D">
              <w:rPr>
                <w:rFonts w:ascii="Consolas" w:hAnsi="Consolas" w:cs="Consolas"/>
                <w:sz w:val="18"/>
                <w:szCs w:val="18"/>
              </w:rPr>
              <w:t>}</w:t>
            </w:r>
          </w:p>
          <w:p w14:paraId="26DF9C28" w14:textId="385D7DF1" w:rsidR="00F91136" w:rsidRDefault="00F91136" w:rsidP="0012552D">
            <w:pPr>
              <w:pStyle w:val="NoSpacing"/>
              <w:jc w:val="both"/>
              <w:rPr>
                <w:rFonts w:ascii="Consolas" w:hAnsi="Consolas" w:cs="Consolas"/>
                <w:sz w:val="18"/>
                <w:szCs w:val="18"/>
              </w:rPr>
            </w:pPr>
            <w:r>
              <w:rPr>
                <w:rFonts w:ascii="Consolas" w:hAnsi="Consolas" w:cs="Consolas"/>
                <w:sz w:val="18"/>
                <w:szCs w:val="18"/>
              </w:rPr>
              <w:t xml:space="preserve">Response: </w:t>
            </w:r>
          </w:p>
          <w:p w14:paraId="6B76626D" w14:textId="77777777" w:rsidR="00F91136" w:rsidRDefault="00F91136" w:rsidP="00602EB0">
            <w:pPr>
              <w:pStyle w:val="NoSpacing"/>
              <w:numPr>
                <w:ilvl w:val="0"/>
                <w:numId w:val="46"/>
              </w:numPr>
              <w:jc w:val="both"/>
              <w:rPr>
                <w:rFonts w:ascii="Consolas" w:hAnsi="Consolas" w:cs="Consolas"/>
                <w:sz w:val="18"/>
                <w:szCs w:val="18"/>
              </w:rPr>
            </w:pPr>
            <w:r>
              <w:rPr>
                <w:rFonts w:ascii="Consolas" w:hAnsi="Consolas" w:cs="Consolas"/>
                <w:sz w:val="18"/>
                <w:szCs w:val="18"/>
              </w:rPr>
              <w:t>“Success”</w:t>
            </w:r>
          </w:p>
        </w:tc>
      </w:tr>
    </w:tbl>
    <w:p w14:paraId="10D96EA5" w14:textId="7472DBB2" w:rsidR="0012552D" w:rsidRDefault="0012552D" w:rsidP="0012552D">
      <w:pPr>
        <w:pStyle w:val="Heading1"/>
        <w:rPr>
          <w:rFonts w:ascii="Calibri Light" w:hAnsi="Calibri Light" w:cs="Calibri Light"/>
        </w:rPr>
      </w:pPr>
      <w:r>
        <w:rPr>
          <w:rFonts w:ascii="Calibri Light" w:hAnsi="Calibri Light" w:cs="Calibri Light"/>
        </w:rPr>
        <w:t>Task</w:t>
      </w:r>
      <w:r>
        <w:rPr>
          <w:rFonts w:ascii="Calibri Light" w:hAnsi="Calibri Light" w:cs="Calibri Light"/>
        </w:rPr>
        <w:t xml:space="preserve"> Delete </w:t>
      </w:r>
      <w:proofErr w:type="spellStart"/>
      <w:r>
        <w:rPr>
          <w:rFonts w:ascii="Calibri Light" w:hAnsi="Calibri Light" w:cs="Calibri Light"/>
        </w:rPr>
        <w:t>api</w:t>
      </w:r>
      <w:proofErr w:type="spellEnd"/>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634">
          <w:tblGrid>
            <w:gridCol w:w="9016"/>
          </w:tblGrid>
        </w:tblGridChange>
      </w:tblGrid>
      <w:tr w:rsidR="0012552D" w14:paraId="58833509"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0766166" w14:textId="64C4277B" w:rsidR="0012552D" w:rsidRDefault="00413470" w:rsidP="00602EB0">
            <w:pPr>
              <w:pStyle w:val="NoSpacing"/>
              <w:jc w:val="both"/>
              <w:rPr>
                <w:rFonts w:ascii="Consolas" w:hAnsi="Consolas" w:cs="Consolas"/>
                <w:sz w:val="18"/>
                <w:szCs w:val="18"/>
              </w:rPr>
              <w:pPrChange w:id="635" w:author="paywizard002" w:date="2018-04-27T14:36:00Z">
                <w:pPr>
                  <w:pStyle w:val="NoSpacing"/>
                </w:pPr>
              </w:pPrChange>
            </w:pPr>
            <w:r>
              <w:rPr>
                <w:rFonts w:ascii="Consolas" w:hAnsi="Consolas" w:cs="Consolas"/>
                <w:sz w:val="18"/>
                <w:szCs w:val="18"/>
              </w:rPr>
              <w:t>DELETE</w:t>
            </w:r>
            <w:ins w:id="636" w:author="paywizard002" w:date="2018-04-27T14:14:00Z">
              <w:r>
                <w:rPr>
                  <w:rFonts w:ascii="Consolas" w:hAnsi="Consolas" w:cs="Consolas"/>
                  <w:sz w:val="18"/>
                  <w:szCs w:val="18"/>
                </w:rPr>
                <w:t xml:space="preserve"> </w:t>
              </w:r>
            </w:ins>
            <w:ins w:id="637" w:author="paywizard002" w:date="2018-04-27T14:15:00Z">
              <w:r>
                <w:rPr>
                  <w:rFonts w:ascii="Consolas" w:hAnsi="Consolas" w:cs="Consolas"/>
                  <w:sz w:val="18"/>
                  <w:szCs w:val="18"/>
                </w:rPr>
                <w:t>–</w:t>
              </w:r>
            </w:ins>
            <w:ins w:id="638" w:author="paywizard002" w:date="2018-04-27T14:14:00Z">
              <w:r>
                <w:rPr>
                  <w:rFonts w:ascii="Consolas" w:hAnsi="Consolas" w:cs="Consolas"/>
                  <w:sz w:val="18"/>
                  <w:szCs w:val="18"/>
                </w:rPr>
                <w:t xml:space="preserve"> </w:t>
              </w:r>
            </w:ins>
            <w:ins w:id="639" w:author="paywizard002" w:date="2018-04-27T14:15:00Z">
              <w:r>
                <w:rPr>
                  <w:rFonts w:ascii="Consolas" w:hAnsi="Consolas" w:cs="Consolas"/>
                  <w:sz w:val="18"/>
                  <w:szCs w:val="18"/>
                </w:rPr>
                <w:t>https://&lt;server&gt;</w:t>
              </w:r>
            </w:ins>
            <w:r>
              <w:rPr>
                <w:rFonts w:ascii="Consolas" w:hAnsi="Consolas" w:cs="Consolas"/>
                <w:sz w:val="18"/>
                <w:szCs w:val="18"/>
              </w:rPr>
              <w:t>/task</w:t>
            </w:r>
            <w:ins w:id="640" w:author="paywizard002" w:date="2018-04-27T14:17:00Z">
              <w:r>
                <w:rPr>
                  <w:rFonts w:ascii="Consolas" w:hAnsi="Consolas" w:cs="Consolas"/>
                  <w:sz w:val="18"/>
                  <w:szCs w:val="18"/>
                </w:rPr>
                <w:t>/</w:t>
              </w:r>
            </w:ins>
            <w:r>
              <w:rPr>
                <w:rFonts w:ascii="Consolas" w:hAnsi="Consolas" w:cs="Consolas"/>
                <w:sz w:val="18"/>
                <w:szCs w:val="18"/>
              </w:rPr>
              <w:t>delete/{id}</w:t>
            </w:r>
          </w:p>
        </w:tc>
      </w:tr>
      <w:tr w:rsidR="0012552D" w14:paraId="3EFECDF0"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724D5AAD" w14:textId="77777777" w:rsidR="0012552D" w:rsidRDefault="0012552D" w:rsidP="00602EB0">
            <w:pPr>
              <w:pStyle w:val="NoSpacing"/>
              <w:jc w:val="both"/>
              <w:rPr>
                <w:rFonts w:ascii="Consolas" w:hAnsi="Consolas" w:cs="Consolas"/>
                <w:sz w:val="18"/>
                <w:szCs w:val="18"/>
              </w:rPr>
            </w:pPr>
            <w:r>
              <w:rPr>
                <w:rFonts w:ascii="Consolas" w:hAnsi="Consolas" w:cs="Consolas"/>
                <w:sz w:val="18"/>
                <w:szCs w:val="18"/>
              </w:rPr>
              <w:t xml:space="preserve">Response: </w:t>
            </w:r>
          </w:p>
          <w:p w14:paraId="1C9C9B4E" w14:textId="77777777" w:rsidR="0012552D" w:rsidRDefault="0012552D" w:rsidP="00602EB0">
            <w:pPr>
              <w:pStyle w:val="NoSpacing"/>
              <w:numPr>
                <w:ilvl w:val="0"/>
                <w:numId w:val="46"/>
              </w:numPr>
              <w:jc w:val="both"/>
              <w:rPr>
                <w:rFonts w:ascii="Consolas" w:hAnsi="Consolas" w:cs="Consolas"/>
                <w:sz w:val="18"/>
                <w:szCs w:val="18"/>
              </w:rPr>
            </w:pPr>
            <w:r>
              <w:rPr>
                <w:rFonts w:ascii="Consolas" w:hAnsi="Consolas" w:cs="Consolas"/>
                <w:sz w:val="18"/>
                <w:szCs w:val="18"/>
              </w:rPr>
              <w:t>“Success”</w:t>
            </w:r>
          </w:p>
        </w:tc>
      </w:tr>
    </w:tbl>
    <w:p w14:paraId="388AA031" w14:textId="2C9D335D" w:rsidR="00413470" w:rsidRDefault="00413470" w:rsidP="00413470">
      <w:pPr>
        <w:pStyle w:val="Heading1"/>
        <w:rPr>
          <w:rFonts w:ascii="Calibri Light" w:hAnsi="Calibri Light" w:cs="Calibri Light"/>
        </w:rPr>
      </w:pPr>
      <w:r>
        <w:rPr>
          <w:rFonts w:ascii="Calibri Light" w:hAnsi="Calibri Light" w:cs="Calibri Light"/>
        </w:rPr>
        <w:t xml:space="preserve">Task </w:t>
      </w:r>
      <w:r>
        <w:rPr>
          <w:rFonts w:ascii="Calibri Light" w:hAnsi="Calibri Light" w:cs="Calibri Light"/>
        </w:rPr>
        <w:t>Get All</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CF6DB"/>
        <w:tblCellMar>
          <w:top w:w="57" w:type="dxa"/>
          <w:bottom w:w="57" w:type="dxa"/>
        </w:tblCellMar>
        <w:tblLook w:val="04A0" w:firstRow="1" w:lastRow="0" w:firstColumn="1" w:lastColumn="0" w:noHBand="0" w:noVBand="1"/>
      </w:tblPr>
      <w:tblGrid>
        <w:gridCol w:w="9016"/>
        <w:tblGridChange w:id="641">
          <w:tblGrid>
            <w:gridCol w:w="9016"/>
          </w:tblGrid>
        </w:tblGridChange>
      </w:tblGrid>
      <w:tr w:rsidR="00413470" w14:paraId="0D70F57D"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39304FC4" w14:textId="1DC72D88" w:rsidR="00413470" w:rsidRDefault="00413470" w:rsidP="00602EB0">
            <w:pPr>
              <w:pStyle w:val="NoSpacing"/>
              <w:jc w:val="both"/>
              <w:rPr>
                <w:rFonts w:ascii="Consolas" w:hAnsi="Consolas" w:cs="Consolas"/>
                <w:sz w:val="18"/>
                <w:szCs w:val="18"/>
              </w:rPr>
              <w:pPrChange w:id="642" w:author="paywizard002" w:date="2018-04-27T14:36:00Z">
                <w:pPr>
                  <w:pStyle w:val="NoSpacing"/>
                </w:pPr>
              </w:pPrChange>
            </w:pPr>
            <w:r>
              <w:rPr>
                <w:rFonts w:ascii="Consolas" w:hAnsi="Consolas" w:cs="Consolas"/>
                <w:sz w:val="18"/>
                <w:szCs w:val="18"/>
              </w:rPr>
              <w:t>GET</w:t>
            </w:r>
            <w:ins w:id="643" w:author="paywizard002" w:date="2018-04-27T14:14:00Z">
              <w:r>
                <w:rPr>
                  <w:rFonts w:ascii="Consolas" w:hAnsi="Consolas" w:cs="Consolas"/>
                  <w:sz w:val="18"/>
                  <w:szCs w:val="18"/>
                </w:rPr>
                <w:t xml:space="preserve"> </w:t>
              </w:r>
            </w:ins>
            <w:ins w:id="644" w:author="paywizard002" w:date="2018-04-27T14:15:00Z">
              <w:r>
                <w:rPr>
                  <w:rFonts w:ascii="Consolas" w:hAnsi="Consolas" w:cs="Consolas"/>
                  <w:sz w:val="18"/>
                  <w:szCs w:val="18"/>
                </w:rPr>
                <w:t>–</w:t>
              </w:r>
            </w:ins>
            <w:ins w:id="645" w:author="paywizard002" w:date="2018-04-27T14:14:00Z">
              <w:r>
                <w:rPr>
                  <w:rFonts w:ascii="Consolas" w:hAnsi="Consolas" w:cs="Consolas"/>
                  <w:sz w:val="18"/>
                  <w:szCs w:val="18"/>
                </w:rPr>
                <w:t xml:space="preserve"> </w:t>
              </w:r>
            </w:ins>
            <w:ins w:id="646" w:author="paywizard002" w:date="2018-04-27T14:15:00Z">
              <w:r>
                <w:rPr>
                  <w:rFonts w:ascii="Consolas" w:hAnsi="Consolas" w:cs="Consolas"/>
                  <w:sz w:val="18"/>
                  <w:szCs w:val="18"/>
                </w:rPr>
                <w:t>https://&lt;server&gt;</w:t>
              </w:r>
            </w:ins>
            <w:r>
              <w:rPr>
                <w:rFonts w:ascii="Consolas" w:hAnsi="Consolas" w:cs="Consolas"/>
                <w:sz w:val="18"/>
                <w:szCs w:val="18"/>
              </w:rPr>
              <w:t>/task</w:t>
            </w:r>
            <w:ins w:id="647" w:author="paywizard002" w:date="2018-04-27T14:17:00Z">
              <w:r>
                <w:rPr>
                  <w:rFonts w:ascii="Consolas" w:hAnsi="Consolas" w:cs="Consolas"/>
                  <w:sz w:val="18"/>
                  <w:szCs w:val="18"/>
                </w:rPr>
                <w:t>/</w:t>
              </w:r>
            </w:ins>
            <w:r>
              <w:rPr>
                <w:rFonts w:ascii="Consolas" w:hAnsi="Consolas" w:cs="Consolas"/>
                <w:sz w:val="18"/>
                <w:szCs w:val="18"/>
              </w:rPr>
              <w:t>all</w:t>
            </w:r>
          </w:p>
        </w:tc>
      </w:tr>
      <w:tr w:rsidR="00413470" w14:paraId="026AE95E" w14:textId="77777777" w:rsidTr="00602EB0">
        <w:tc>
          <w:tcPr>
            <w:tcW w:w="9016" w:type="dxa"/>
            <w:tcBorders>
              <w:top w:val="dashed" w:sz="4" w:space="0" w:color="auto"/>
              <w:left w:val="dashed" w:sz="4" w:space="0" w:color="auto"/>
              <w:bottom w:val="dashed" w:sz="4" w:space="0" w:color="auto"/>
              <w:right w:val="dashed" w:sz="4" w:space="0" w:color="auto"/>
            </w:tcBorders>
            <w:shd w:val="clear" w:color="auto" w:fill="FCF6DB"/>
            <w:hideMark/>
          </w:tcPr>
          <w:p w14:paraId="0AD196D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w:t>
            </w:r>
          </w:p>
          <w:p w14:paraId="2594FD0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5FBC4C4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55C77CB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"children": [{"task":    </w:t>
            </w:r>
            <w:proofErr w:type="gramStart"/>
            <w:r w:rsidRPr="00413470">
              <w:rPr>
                <w:rFonts w:ascii="Consolas" w:hAnsi="Consolas" w:cs="Consolas"/>
                <w:sz w:val="18"/>
                <w:szCs w:val="18"/>
              </w:rPr>
              <w:t xml:space="preserve">   {</w:t>
            </w:r>
            <w:proofErr w:type="gramEnd"/>
          </w:p>
          <w:p w14:paraId="6107428E"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6E911A86"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"children": [{"task":       </w:t>
            </w:r>
            <w:proofErr w:type="gramStart"/>
            <w:r w:rsidRPr="00413470">
              <w:rPr>
                <w:rFonts w:ascii="Consolas" w:hAnsi="Consolas" w:cs="Consolas"/>
                <w:sz w:val="18"/>
                <w:szCs w:val="18"/>
              </w:rPr>
              <w:t xml:space="preserve">   {</w:t>
            </w:r>
            <w:proofErr w:type="gramEnd"/>
          </w:p>
          <w:p w14:paraId="4FB377D2"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330897E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6,</w:t>
            </w:r>
          </w:p>
          <w:p w14:paraId="6BB8EA0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2FF7490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3CB9E28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4233D2A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"child task",</w:t>
            </w:r>
          </w:p>
          <w:p w14:paraId="5924E4F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7,</w:t>
            </w:r>
          </w:p>
          <w:p w14:paraId="777106E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46230C6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lastRenderedPageBreak/>
              <w:t xml:space="preserve">            "status": "active"</w:t>
            </w:r>
          </w:p>
          <w:p w14:paraId="499FE40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15FC7A4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4,</w:t>
            </w:r>
          </w:p>
          <w:p w14:paraId="11EBA81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189B8FCF"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22E8C6CD"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571F6EB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"child task",</w:t>
            </w:r>
          </w:p>
          <w:p w14:paraId="6BE6CD2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6,</w:t>
            </w:r>
          </w:p>
          <w:p w14:paraId="10582762"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20EB9DA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0A0C4C0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14CDE7D6"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null,</w:t>
            </w:r>
          </w:p>
          <w:p w14:paraId="3A43CC2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55FC55C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4C738A0F"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0784485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"task name",</w:t>
            </w:r>
          </w:p>
          <w:p w14:paraId="78D7810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4,</w:t>
            </w:r>
          </w:p>
          <w:p w14:paraId="7E7EB4F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5DF0B766"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76B8BE42"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2867F3FF"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3708479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53AF506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null,</w:t>
            </w:r>
          </w:p>
          <w:p w14:paraId="07AC9CD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0409D60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0863751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6A8F20C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"task name",</w:t>
            </w:r>
          </w:p>
          <w:p w14:paraId="0FE9926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2,</w:t>
            </w:r>
          </w:p>
          <w:p w14:paraId="0EA2CCB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2,</w:t>
            </w:r>
          </w:p>
          <w:p w14:paraId="16946B0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56DA267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0A02449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140D8EB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67292872"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null,</w:t>
            </w:r>
          </w:p>
          <w:p w14:paraId="31018411"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2234542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4C8DE736"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7AEBEA8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"task name",</w:t>
            </w:r>
          </w:p>
          <w:p w14:paraId="4791ADDD"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3,</w:t>
            </w:r>
          </w:p>
          <w:p w14:paraId="3AC7C95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2,</w:t>
            </w:r>
          </w:p>
          <w:p w14:paraId="1D8397C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5C615A5E"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1DD4BC2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05426B7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6020E15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null,</w:t>
            </w:r>
          </w:p>
          <w:p w14:paraId="6872644E"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077EF50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2C8AEE9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68EF5FD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"task name",</w:t>
            </w:r>
          </w:p>
          <w:p w14:paraId="423D485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5,</w:t>
            </w:r>
          </w:p>
          <w:p w14:paraId="440C63F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2A646721"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68D539BF"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57154FA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679D3F1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168925A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"children": [{"task":    </w:t>
            </w:r>
            <w:proofErr w:type="gramStart"/>
            <w:r w:rsidRPr="00413470">
              <w:rPr>
                <w:rFonts w:ascii="Consolas" w:hAnsi="Consolas" w:cs="Consolas"/>
                <w:sz w:val="18"/>
                <w:szCs w:val="18"/>
              </w:rPr>
              <w:t xml:space="preserve">   {</w:t>
            </w:r>
            <w:proofErr w:type="gramEnd"/>
          </w:p>
          <w:p w14:paraId="26762D2B"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1EAF98A0"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6,</w:t>
            </w:r>
          </w:p>
          <w:p w14:paraId="517EE8F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0CBC70CD"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344021DE"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1B6020B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"child task",</w:t>
            </w:r>
          </w:p>
          <w:p w14:paraId="51D4930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7,</w:t>
            </w:r>
          </w:p>
          <w:p w14:paraId="63195F5D"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5F6C5B3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5AF4EE9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lastRenderedPageBreak/>
              <w:t xml:space="preserve">      }}],</w:t>
            </w:r>
          </w:p>
          <w:p w14:paraId="01717F2F"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4,</w:t>
            </w:r>
          </w:p>
          <w:p w14:paraId="7A28D24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0B174A4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1789676D"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0D518E1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"child task",</w:t>
            </w:r>
          </w:p>
          <w:p w14:paraId="0CC441B4"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6,</w:t>
            </w:r>
          </w:p>
          <w:p w14:paraId="60193ED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438D0E55"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156BA441"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5D890F21"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{"task": </w:t>
            </w:r>
            <w:proofErr w:type="gramStart"/>
            <w:r w:rsidRPr="00413470">
              <w:rPr>
                <w:rFonts w:ascii="Consolas" w:hAnsi="Consolas" w:cs="Consolas"/>
                <w:sz w:val="18"/>
                <w:szCs w:val="18"/>
              </w:rPr>
              <w:t xml:space="preserve">   {</w:t>
            </w:r>
            <w:proofErr w:type="gramEnd"/>
          </w:p>
          <w:p w14:paraId="6E1643B2"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durationHours</w:t>
            </w:r>
            <w:proofErr w:type="spellEnd"/>
            <w:r w:rsidRPr="00413470">
              <w:rPr>
                <w:rFonts w:ascii="Consolas" w:hAnsi="Consolas" w:cs="Consolas"/>
                <w:sz w:val="18"/>
                <w:szCs w:val="18"/>
              </w:rPr>
              <w:t>": 24,</w:t>
            </w:r>
          </w:p>
          <w:p w14:paraId="672FF44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parentTaskId</w:t>
            </w:r>
            <w:proofErr w:type="spellEnd"/>
            <w:r w:rsidRPr="00413470">
              <w:rPr>
                <w:rFonts w:ascii="Consolas" w:hAnsi="Consolas" w:cs="Consolas"/>
                <w:sz w:val="18"/>
                <w:szCs w:val="18"/>
              </w:rPr>
              <w:t>": 6,</w:t>
            </w:r>
          </w:p>
          <w:p w14:paraId="35BB484C"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"start": "2018-06-24T04:08:56.000+0000",</w:t>
            </w:r>
          </w:p>
          <w:p w14:paraId="6CD152C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"description": "</w:t>
            </w:r>
            <w:proofErr w:type="spellStart"/>
            <w:r w:rsidRPr="00413470">
              <w:rPr>
                <w:rFonts w:ascii="Consolas" w:hAnsi="Consolas" w:cs="Consolas"/>
                <w:sz w:val="18"/>
                <w:szCs w:val="18"/>
              </w:rPr>
              <w:t>desc</w:t>
            </w:r>
            <w:proofErr w:type="spellEnd"/>
            <w:r w:rsidRPr="00413470">
              <w:rPr>
                <w:rFonts w:ascii="Consolas" w:hAnsi="Consolas" w:cs="Consolas"/>
                <w:sz w:val="18"/>
                <w:szCs w:val="18"/>
              </w:rPr>
              <w:t>",</w:t>
            </w:r>
          </w:p>
          <w:p w14:paraId="3561FEA7"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"end": "2018-06-24T04:08:56.000+0000",</w:t>
            </w:r>
          </w:p>
          <w:p w14:paraId="0B731C7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taskName</w:t>
            </w:r>
            <w:proofErr w:type="spellEnd"/>
            <w:r w:rsidRPr="00413470">
              <w:rPr>
                <w:rFonts w:ascii="Consolas" w:hAnsi="Consolas" w:cs="Consolas"/>
                <w:sz w:val="18"/>
                <w:szCs w:val="18"/>
              </w:rPr>
              <w:t>": "child task",</w:t>
            </w:r>
          </w:p>
          <w:p w14:paraId="5A17EC3A"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"id": 7,</w:t>
            </w:r>
          </w:p>
          <w:p w14:paraId="62CE5598"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roofErr w:type="spellStart"/>
            <w:r w:rsidRPr="00413470">
              <w:rPr>
                <w:rFonts w:ascii="Consolas" w:hAnsi="Consolas" w:cs="Consolas"/>
                <w:sz w:val="18"/>
                <w:szCs w:val="18"/>
              </w:rPr>
              <w:t>projectId</w:t>
            </w:r>
            <w:proofErr w:type="spellEnd"/>
            <w:r w:rsidRPr="00413470">
              <w:rPr>
                <w:rFonts w:ascii="Consolas" w:hAnsi="Consolas" w:cs="Consolas"/>
                <w:sz w:val="18"/>
                <w:szCs w:val="18"/>
              </w:rPr>
              <w:t>": 1,</w:t>
            </w:r>
          </w:p>
          <w:p w14:paraId="20B690F9"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"status": "active"</w:t>
            </w:r>
          </w:p>
          <w:p w14:paraId="16E45163" w14:textId="77777777" w:rsidR="00413470" w:rsidRPr="00413470" w:rsidRDefault="00413470" w:rsidP="00413470">
            <w:pPr>
              <w:pStyle w:val="NoSpacing"/>
              <w:jc w:val="both"/>
              <w:rPr>
                <w:rFonts w:ascii="Consolas" w:hAnsi="Consolas" w:cs="Consolas"/>
                <w:sz w:val="18"/>
                <w:szCs w:val="18"/>
              </w:rPr>
            </w:pPr>
            <w:r w:rsidRPr="00413470">
              <w:rPr>
                <w:rFonts w:ascii="Consolas" w:hAnsi="Consolas" w:cs="Consolas"/>
                <w:sz w:val="18"/>
                <w:szCs w:val="18"/>
              </w:rPr>
              <w:t xml:space="preserve">   }}</w:t>
            </w:r>
          </w:p>
          <w:p w14:paraId="5B9F1EBC" w14:textId="50130DE4" w:rsidR="00413470" w:rsidRDefault="00413470" w:rsidP="00413470">
            <w:pPr>
              <w:pStyle w:val="NoSpacing"/>
              <w:numPr>
                <w:ilvl w:val="0"/>
                <w:numId w:val="46"/>
              </w:numPr>
              <w:jc w:val="both"/>
              <w:rPr>
                <w:rFonts w:ascii="Consolas" w:hAnsi="Consolas" w:cs="Consolas"/>
                <w:sz w:val="18"/>
                <w:szCs w:val="18"/>
              </w:rPr>
            </w:pPr>
            <w:r w:rsidRPr="00413470">
              <w:rPr>
                <w:rFonts w:ascii="Consolas" w:hAnsi="Consolas" w:cs="Consolas"/>
                <w:sz w:val="18"/>
                <w:szCs w:val="18"/>
              </w:rPr>
              <w:t>]</w:t>
            </w:r>
          </w:p>
        </w:tc>
      </w:tr>
    </w:tbl>
    <w:p w14:paraId="04577046" w14:textId="77777777" w:rsidR="00F91136" w:rsidRPr="00F91136" w:rsidRDefault="00F91136" w:rsidP="00F91136"/>
    <w:p w14:paraId="2DBE7E69" w14:textId="77777777" w:rsidR="00F91136" w:rsidRPr="00F91136" w:rsidDel="004348BE" w:rsidRDefault="00F91136" w:rsidP="00F91136">
      <w:pPr>
        <w:rPr>
          <w:ins w:id="648" w:author="Jovic Bana" w:date="2017-09-27T15:32:00Z"/>
          <w:del w:id="649" w:author="paywizard002" w:date="2018-04-27T14:28:00Z"/>
        </w:rPr>
        <w:pPrChange w:id="650" w:author="paywizard002" w:date="2018-04-27T14:36:00Z">
          <w:pPr/>
        </w:pPrChange>
      </w:pPr>
    </w:p>
    <w:p w14:paraId="66837758" w14:textId="20218FB4" w:rsidR="00141958" w:rsidRPr="00FD644E" w:rsidDel="000C28E7" w:rsidRDefault="000C28E7">
      <w:pPr>
        <w:jc w:val="both"/>
        <w:rPr>
          <w:del w:id="651" w:author="Jim Mariano" w:date="2017-09-25T22:24:00Z"/>
          <w:rFonts w:ascii="Calibri Light" w:hAnsi="Calibri Light" w:cs="Calibri Light"/>
        </w:rPr>
        <w:pPrChange w:id="652" w:author="paywizard002" w:date="2018-04-27T14:36:00Z">
          <w:pPr/>
        </w:pPrChange>
      </w:pPr>
      <w:ins w:id="653" w:author="Jim Francis Mariano" w:date="2017-09-25T22:23:00Z">
        <w:del w:id="654" w:author="Jim Mariano" w:date="2017-09-25T22:24:00Z">
          <w:r w:rsidRPr="00FD644E" w:rsidDel="000C28E7">
            <w:rPr>
              <w:rFonts w:ascii="Calibri Light" w:hAnsi="Calibri Light" w:cs="Calibri Light"/>
            </w:rPr>
            <w:delText xml:space="preserve">A fixed value – </w:delText>
          </w:r>
          <w:r w:rsidRPr="00FD644E" w:rsidDel="000C28E7">
            <w:rPr>
              <w:rFonts w:ascii="Calibri Light" w:hAnsi="Calibri Light" w:cs="Calibri Light"/>
              <w:b/>
              <w:bCs/>
            </w:rPr>
            <w:delText>assume</w:delText>
          </w:r>
          <w:r w:rsidRPr="00FD644E" w:rsidDel="000C28E7">
            <w:rPr>
              <w:rFonts w:ascii="Calibri Light" w:hAnsi="Calibri Light" w:cs="Calibri Light"/>
            </w:rPr>
            <w:delText xml:space="preserve"> no SKUs provided</w:delText>
          </w:r>
        </w:del>
      </w:ins>
    </w:p>
    <w:p w14:paraId="291573AD" w14:textId="5269F123" w:rsidR="00E8680F" w:rsidRDefault="4670D299">
      <w:pPr>
        <w:pStyle w:val="Heading1"/>
        <w:jc w:val="both"/>
        <w:rPr>
          <w:rFonts w:ascii="Calibri Light" w:hAnsi="Calibri Light" w:cs="Calibri Light"/>
        </w:rPr>
      </w:pPr>
      <w:bookmarkStart w:id="655" w:name="_Toc516492966"/>
      <w:r w:rsidRPr="00FD644E">
        <w:rPr>
          <w:rFonts w:ascii="Calibri Light" w:hAnsi="Calibri Light" w:cs="Calibri Light"/>
        </w:rPr>
        <w:t>Database Setup</w:t>
      </w:r>
      <w:bookmarkEnd w:id="655"/>
    </w:p>
    <w:p w14:paraId="1E004730" w14:textId="4D0F62E2" w:rsidR="004348BE" w:rsidRPr="00FD644E" w:rsidDel="004348BE" w:rsidRDefault="4670D299">
      <w:pPr>
        <w:jc w:val="both"/>
        <w:rPr>
          <w:del w:id="656" w:author="paywizard002" w:date="2018-04-27T14:31:00Z"/>
          <w:rFonts w:ascii="Calibri Light" w:hAnsi="Calibri Light" w:cs="Calibri Light"/>
          <w:rPrChange w:id="657" w:author="paywizard002" w:date="2018-04-27T14:31:00Z">
            <w:rPr>
              <w:del w:id="658" w:author="paywizard002" w:date="2018-04-27T14:31:00Z"/>
            </w:rPr>
          </w:rPrChange>
        </w:rPr>
        <w:pPrChange w:id="659" w:author="paywizard002" w:date="2018-04-27T14:36:00Z">
          <w:pPr>
            <w:pStyle w:val="Heading2"/>
          </w:pPr>
        </w:pPrChange>
      </w:pPr>
      <w:del w:id="660" w:author="paywizard002" w:date="2018-04-27T14:30:00Z">
        <w:r w:rsidRPr="00FD644E" w:rsidDel="004348BE">
          <w:rPr>
            <w:rFonts w:ascii="Calibri Light" w:hAnsi="Calibri Light" w:cs="Calibri Light"/>
          </w:rPr>
          <w:delText>Payment Broker</w:delText>
        </w:r>
      </w:del>
      <w:del w:id="661" w:author="paywizard002" w:date="2018-04-27T14:31:00Z">
        <w:r w:rsidRPr="00FD644E" w:rsidDel="004348BE">
          <w:rPr>
            <w:rFonts w:ascii="Calibri Light" w:hAnsi="Calibri Light" w:cs="Calibri Light"/>
          </w:rPr>
          <w:delText xml:space="preserve"> Database</w:delText>
        </w:r>
      </w:del>
    </w:p>
    <w:p w14:paraId="0A84D224" w14:textId="0388C005" w:rsidR="003336A0" w:rsidRPr="00FD644E" w:rsidDel="004348BE" w:rsidRDefault="4670D299">
      <w:pPr>
        <w:jc w:val="both"/>
        <w:rPr>
          <w:del w:id="662" w:author="paywizard002" w:date="2018-04-27T14:31:00Z"/>
          <w:rFonts w:ascii="Calibri Light" w:hAnsi="Calibri Light" w:cs="Calibri Light"/>
        </w:rPr>
        <w:pPrChange w:id="663" w:author="paywizard002" w:date="2018-04-27T14:36:00Z">
          <w:pPr/>
        </w:pPrChange>
      </w:pPr>
      <w:del w:id="664" w:author="paywizard002" w:date="2018-04-27T14:31:00Z">
        <w:r w:rsidRPr="00FD644E" w:rsidDel="004348BE">
          <w:rPr>
            <w:rFonts w:ascii="Calibri Light" w:hAnsi="Calibri Light" w:cs="Calibri Light"/>
          </w:rPr>
          <w:delText>It will be necessary to seed the ABS-</w:delText>
        </w:r>
      </w:del>
      <w:ins w:id="665" w:author="Jim Mariano" w:date="2017-09-25T22:25:00Z">
        <w:del w:id="666" w:author="paywizard002" w:date="2018-04-27T14:31:00Z">
          <w:r w:rsidR="00D45250" w:rsidRPr="00FD644E" w:rsidDel="004348BE">
            <w:rPr>
              <w:rFonts w:ascii="Calibri Light" w:hAnsi="Calibri Light" w:cs="Calibri Light"/>
            </w:rPr>
            <w:delText>SKY</w:delText>
          </w:r>
        </w:del>
      </w:ins>
      <w:del w:id="667" w:author="paywizard002" w:date="2018-04-27T14:31:00Z">
        <w:r w:rsidRPr="00FD644E" w:rsidDel="004348BE">
          <w:rPr>
            <w:rFonts w:ascii="Calibri Light" w:hAnsi="Calibri Light" w:cs="Calibri Light"/>
          </w:rPr>
          <w:delText xml:space="preserve">Mobile provider into the PSP table and create a PSP merchant sub account.  The username and password for the ABS </w:delText>
        </w:r>
      </w:del>
      <w:ins w:id="668" w:author="Jim Mariano" w:date="2017-09-25T22:25:00Z">
        <w:del w:id="669" w:author="paywizard002" w:date="2018-04-27T14:31:00Z">
          <w:r w:rsidR="00D45250" w:rsidRPr="00FD644E" w:rsidDel="004348BE">
            <w:rPr>
              <w:rFonts w:ascii="Calibri Light" w:hAnsi="Calibri Light" w:cs="Calibri Light"/>
            </w:rPr>
            <w:delText xml:space="preserve">SKY </w:delText>
          </w:r>
        </w:del>
      </w:ins>
      <w:del w:id="670" w:author="paywizard002" w:date="2018-04-27T14:31:00Z">
        <w:r w:rsidRPr="00FD644E" w:rsidDel="004348BE">
          <w:rPr>
            <w:rFonts w:ascii="Calibri Light" w:hAnsi="Calibri Light" w:cs="Calibri Light"/>
          </w:rPr>
          <w:delText xml:space="preserve">Mobile API should be stored against the sub account.  </w:delText>
        </w:r>
      </w:del>
    </w:p>
    <w:p w14:paraId="6413D0DA" w14:textId="5FE5832C" w:rsidR="004874D2" w:rsidRPr="00FD644E" w:rsidDel="004348BE" w:rsidRDefault="4670D299">
      <w:pPr>
        <w:jc w:val="both"/>
        <w:rPr>
          <w:del w:id="671" w:author="paywizard002" w:date="2018-04-27T14:31:00Z"/>
          <w:rFonts w:ascii="Calibri Light" w:hAnsi="Calibri Light" w:cs="Calibri Light"/>
          <w:b/>
          <w:bCs/>
        </w:rPr>
        <w:pPrChange w:id="672" w:author="paywizard002" w:date="2018-04-27T14:36:00Z">
          <w:pPr/>
        </w:pPrChange>
      </w:pPr>
      <w:del w:id="673" w:author="paywizard002" w:date="2018-04-27T14:31:00Z">
        <w:r w:rsidRPr="00FD644E" w:rsidDel="004348BE">
          <w:rPr>
            <w:rFonts w:ascii="Calibri Light" w:hAnsi="Calibri Light" w:cs="Calibri Light"/>
          </w:rPr>
          <w:delText xml:space="preserve">The URL of the API endpoint can be stored against the PSP.  Success and failure URLs can be stored against the sub account as usual. since the HPP is effectively being managed by the merchant website, the </w:delText>
        </w:r>
      </w:del>
    </w:p>
    <w:p w14:paraId="06CA7CFE" w14:textId="3D5E5DF8" w:rsidR="0020231E" w:rsidRPr="0020231E" w:rsidRDefault="0020231E" w:rsidP="0020231E">
      <w:pPr>
        <w:jc w:val="both"/>
        <w:rPr>
          <w:rFonts w:ascii="Calibri Light" w:hAnsi="Calibri Light" w:cs="Calibri Light"/>
        </w:rPr>
      </w:pPr>
      <w:r w:rsidRPr="0020231E">
        <w:rPr>
          <w:rFonts w:ascii="Calibri Light" w:hAnsi="Calibri Light" w:cs="Calibri Light"/>
        </w:rPr>
        <w:t xml:space="preserve">  CREATE TABLE </w:t>
      </w:r>
      <w:r>
        <w:rPr>
          <w:rFonts w:ascii="Calibri Light" w:hAnsi="Calibri Light" w:cs="Calibri Light"/>
        </w:rPr>
        <w:t>"</w:t>
      </w:r>
      <w:r w:rsidRPr="0020231E">
        <w:rPr>
          <w:rFonts w:ascii="Calibri Light" w:hAnsi="Calibri Light" w:cs="Calibri Light"/>
        </w:rPr>
        <w:t xml:space="preserve">PROJECT" </w:t>
      </w:r>
    </w:p>
    <w:p w14:paraId="2129DBD1" w14:textId="77777777" w:rsidR="0020231E" w:rsidRPr="0020231E" w:rsidRDefault="0020231E" w:rsidP="0020231E">
      <w:pPr>
        <w:jc w:val="both"/>
        <w:rPr>
          <w:rFonts w:ascii="Calibri Light" w:hAnsi="Calibri Light" w:cs="Calibri Light"/>
        </w:rPr>
      </w:pPr>
      <w:r w:rsidRPr="0020231E">
        <w:rPr>
          <w:rFonts w:ascii="Calibri Light" w:hAnsi="Calibri Light" w:cs="Calibri Light"/>
        </w:rPr>
        <w:t xml:space="preserve">   (</w:t>
      </w:r>
      <w:r w:rsidRPr="0020231E">
        <w:rPr>
          <w:rFonts w:ascii="Calibri Light" w:hAnsi="Calibri Light" w:cs="Calibri Light"/>
        </w:rPr>
        <w:tab/>
        <w:t xml:space="preserve">"ID" NUMBER NOT NULL ENABLE, </w:t>
      </w:r>
    </w:p>
    <w:p w14:paraId="5DE29599" w14:textId="77777777" w:rsidR="0020231E" w:rsidRPr="0020231E" w:rsidRDefault="0020231E" w:rsidP="0020231E">
      <w:pPr>
        <w:jc w:val="both"/>
        <w:rPr>
          <w:rFonts w:ascii="Calibri Light" w:hAnsi="Calibri Light" w:cs="Calibri Light"/>
        </w:rPr>
      </w:pPr>
      <w:r w:rsidRPr="0020231E">
        <w:rPr>
          <w:rFonts w:ascii="Calibri Light" w:hAnsi="Calibri Light" w:cs="Calibri Light"/>
        </w:rPr>
        <w:tab/>
        <w:t xml:space="preserve">"NAME" VARCHAR2(50 BYTE) NOT NULL ENABLE, </w:t>
      </w:r>
    </w:p>
    <w:p w14:paraId="58920305" w14:textId="77777777" w:rsidR="0020231E" w:rsidRPr="0020231E" w:rsidRDefault="0020231E" w:rsidP="0020231E">
      <w:pPr>
        <w:jc w:val="both"/>
        <w:rPr>
          <w:rFonts w:ascii="Calibri Light" w:hAnsi="Calibri Light" w:cs="Calibri Light"/>
        </w:rPr>
      </w:pPr>
      <w:r w:rsidRPr="0020231E">
        <w:rPr>
          <w:rFonts w:ascii="Calibri Light" w:hAnsi="Calibri Light" w:cs="Calibri Light"/>
        </w:rPr>
        <w:tab/>
        <w:t>"DESCRIPTION" VARCHAR2(100 BYTE)</w:t>
      </w:r>
    </w:p>
    <w:p w14:paraId="0C11DCF3" w14:textId="62C59367" w:rsidR="003C1B78" w:rsidRDefault="0020231E" w:rsidP="005365D9">
      <w:pPr>
        <w:jc w:val="both"/>
        <w:rPr>
          <w:rFonts w:ascii="Calibri Light" w:hAnsi="Calibri Light" w:cs="Calibri Light"/>
        </w:rPr>
      </w:pPr>
      <w:r w:rsidRPr="0020231E">
        <w:rPr>
          <w:rFonts w:ascii="Calibri Light" w:hAnsi="Calibri Light" w:cs="Calibri Light"/>
        </w:rPr>
        <w:t xml:space="preserve">   ) </w:t>
      </w:r>
    </w:p>
    <w:p w14:paraId="50B4C0BE" w14:textId="41530932" w:rsidR="005365D9" w:rsidRDefault="005365D9" w:rsidP="005365D9">
      <w:pPr>
        <w:jc w:val="both"/>
        <w:rPr>
          <w:rFonts w:ascii="Calibri Light" w:hAnsi="Calibri Light" w:cs="Calibri Light"/>
        </w:rPr>
      </w:pPr>
    </w:p>
    <w:p w14:paraId="211A4973"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 xml:space="preserve">CREATE TABLE "ENTERPRISE"."PROJECT_TASK" </w:t>
      </w:r>
    </w:p>
    <w:p w14:paraId="08807B4D"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 xml:space="preserve">   (</w:t>
      </w:r>
      <w:r w:rsidRPr="005365D9">
        <w:rPr>
          <w:rFonts w:ascii="Calibri Light" w:hAnsi="Calibri Light" w:cs="Calibri Light"/>
        </w:rPr>
        <w:tab/>
        <w:t xml:space="preserve">"ID" NUMBER NOT NULL ENABLE, </w:t>
      </w:r>
    </w:p>
    <w:p w14:paraId="4406E721"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"NAME" VARCHAR2(50 BYTE) NOT NULL ENABLE, </w:t>
      </w:r>
    </w:p>
    <w:p w14:paraId="57DDB2A1"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"DESCRIPTION" VARCHAR2(100 BYTE), </w:t>
      </w:r>
    </w:p>
    <w:p w14:paraId="6F1ABBED"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"PROJECT_ID" NUMBER, </w:t>
      </w:r>
    </w:p>
    <w:p w14:paraId="6FA87372"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"PARENT_PROJECT_TASK_ID" NUMBER, </w:t>
      </w:r>
    </w:p>
    <w:p w14:paraId="2C61E276"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"STATUS" VARCHAR2(25 BYTE), </w:t>
      </w:r>
    </w:p>
    <w:p w14:paraId="4239A10F"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"START_DATE" DATE, </w:t>
      </w:r>
    </w:p>
    <w:p w14:paraId="37E48E46"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 xml:space="preserve">"END_DATE" DATE, </w:t>
      </w:r>
    </w:p>
    <w:p w14:paraId="5632D464"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lastRenderedPageBreak/>
        <w:tab/>
        <w:t xml:space="preserve">"DURATION_HOURS" NUMBER, </w:t>
      </w:r>
    </w:p>
    <w:p w14:paraId="770AECAC" w14:textId="77777777" w:rsidR="005365D9" w:rsidRPr="005365D9" w:rsidRDefault="005365D9" w:rsidP="005365D9">
      <w:pPr>
        <w:jc w:val="both"/>
        <w:rPr>
          <w:rFonts w:ascii="Calibri Light" w:hAnsi="Calibri Light" w:cs="Calibri Light"/>
        </w:rPr>
      </w:pPr>
      <w:r w:rsidRPr="005365D9">
        <w:rPr>
          <w:rFonts w:ascii="Calibri Light" w:hAnsi="Calibri Light" w:cs="Calibri Light"/>
        </w:rPr>
        <w:tab/>
        <w:t>"DEPENDS" VARCHAR2(1 BYTE)</w:t>
      </w:r>
    </w:p>
    <w:p w14:paraId="2994AAA4" w14:textId="5370C2B4" w:rsidR="005365D9" w:rsidRDefault="005365D9" w:rsidP="005365D9">
      <w:pPr>
        <w:jc w:val="both"/>
        <w:rPr>
          <w:rFonts w:ascii="Calibri Light" w:hAnsi="Calibri Light" w:cs="Calibri Light"/>
        </w:rPr>
      </w:pPr>
      <w:r w:rsidRPr="005365D9">
        <w:rPr>
          <w:rFonts w:ascii="Calibri Light" w:hAnsi="Calibri Light" w:cs="Calibri Light"/>
        </w:rPr>
        <w:t xml:space="preserve">   )</w:t>
      </w:r>
    </w:p>
    <w:p w14:paraId="27EA5878" w14:textId="6450CEB4" w:rsidR="005365D9" w:rsidRDefault="005365D9" w:rsidP="005365D9">
      <w:pPr>
        <w:jc w:val="both"/>
        <w:rPr>
          <w:rFonts w:ascii="Calibri Light" w:hAnsi="Calibri Light" w:cs="Calibri Light"/>
        </w:rPr>
      </w:pPr>
    </w:p>
    <w:p w14:paraId="0B16CACD" w14:textId="76FE405F" w:rsidR="005365D9" w:rsidRDefault="005365D9" w:rsidP="005365D9">
      <w:pPr>
        <w:jc w:val="both"/>
        <w:rPr>
          <w:rFonts w:ascii="Calibri Light" w:hAnsi="Calibri Light" w:cs="Calibri Light"/>
        </w:rPr>
      </w:pPr>
      <w:r w:rsidRPr="005365D9">
        <w:rPr>
          <w:rFonts w:ascii="Calibri Light" w:hAnsi="Calibri Light" w:cs="Calibri Light"/>
        </w:rPr>
        <w:t>CREATE SEQUENCE</w:t>
      </w:r>
      <w:r>
        <w:rPr>
          <w:rFonts w:ascii="Calibri Light" w:hAnsi="Calibri Light" w:cs="Calibri Light"/>
        </w:rPr>
        <w:t xml:space="preserve"> </w:t>
      </w:r>
      <w:r w:rsidRPr="005365D9">
        <w:rPr>
          <w:rFonts w:ascii="Calibri Light" w:hAnsi="Calibri Light" w:cs="Calibri Light"/>
        </w:rPr>
        <w:t>"PROJECT_ID"</w:t>
      </w:r>
      <w:r>
        <w:rPr>
          <w:rFonts w:ascii="Calibri Light" w:hAnsi="Calibri Light" w:cs="Calibri Light"/>
        </w:rPr>
        <w:t xml:space="preserve"> </w:t>
      </w:r>
      <w:r w:rsidRPr="005365D9">
        <w:rPr>
          <w:rFonts w:ascii="Calibri Light" w:hAnsi="Calibri Light" w:cs="Calibri Light"/>
        </w:rPr>
        <w:t xml:space="preserve">MINVALUE 1 MAXVALUE 9999999999999999999999999999 INCREMENT BY 1 START WITH 21 CACHE 20 </w:t>
      </w:r>
      <w:proofErr w:type="gramStart"/>
      <w:r w:rsidRPr="005365D9">
        <w:rPr>
          <w:rFonts w:ascii="Calibri Light" w:hAnsi="Calibri Light" w:cs="Calibri Light"/>
        </w:rPr>
        <w:t>NOORDER  NOCYCLE</w:t>
      </w:r>
      <w:proofErr w:type="gramEnd"/>
      <w:r w:rsidRPr="005365D9">
        <w:rPr>
          <w:rFonts w:ascii="Calibri Light" w:hAnsi="Calibri Light" w:cs="Calibri Light"/>
        </w:rPr>
        <w:t xml:space="preserve"> ;</w:t>
      </w:r>
    </w:p>
    <w:p w14:paraId="577CCFDB" w14:textId="65F2AD1D" w:rsidR="005365D9" w:rsidRPr="003548C8" w:rsidRDefault="005365D9" w:rsidP="005365D9">
      <w:pPr>
        <w:jc w:val="both"/>
        <w:rPr>
          <w:rFonts w:ascii="Calibri Light" w:hAnsi="Calibri Light" w:cs="Calibri Light"/>
        </w:rPr>
      </w:pPr>
      <w:r w:rsidRPr="005365D9">
        <w:rPr>
          <w:rFonts w:ascii="Calibri Light" w:hAnsi="Calibri Light" w:cs="Calibri Light"/>
        </w:rPr>
        <w:t xml:space="preserve">CREATE </w:t>
      </w:r>
      <w:proofErr w:type="gramStart"/>
      <w:r w:rsidRPr="005365D9">
        <w:rPr>
          <w:rFonts w:ascii="Calibri Light" w:hAnsi="Calibri Light" w:cs="Calibri Light"/>
        </w:rPr>
        <w:t>SEQUENCE  "</w:t>
      </w:r>
      <w:proofErr w:type="gramEnd"/>
      <w:r w:rsidRPr="005365D9">
        <w:rPr>
          <w:rFonts w:ascii="Calibri Light" w:hAnsi="Calibri Light" w:cs="Calibri Light"/>
        </w:rPr>
        <w:t>PROJECT_TASK_ID"  MINVALUE 1 MAXVALUE 9999999999999999999999999999 INCREMENT BY 1 START WITH 21 CACHE 20 NOORDER  NOCYCLE ;</w:t>
      </w:r>
    </w:p>
    <w:p w14:paraId="10D4D7CC" w14:textId="77777777" w:rsidR="003548C8" w:rsidRPr="003548C8" w:rsidRDefault="003548C8" w:rsidP="003C1B78">
      <w:pPr>
        <w:jc w:val="both"/>
      </w:pPr>
    </w:p>
    <w:p w14:paraId="764FB5EE" w14:textId="77777777" w:rsidR="00F475A9" w:rsidRPr="00BC0809" w:rsidRDefault="00F475A9" w:rsidP="003C1B78">
      <w:pPr>
        <w:jc w:val="both"/>
        <w:rPr>
          <w:rFonts w:ascii="Calibri Light" w:hAnsi="Calibri Light"/>
        </w:rPr>
      </w:pPr>
    </w:p>
    <w:sectPr w:rsidR="00F475A9" w:rsidRPr="00BC0809" w:rsidSect="003E469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2623" w14:textId="77777777" w:rsidR="0078129A" w:rsidRDefault="0078129A" w:rsidP="00E611BA">
      <w:pPr>
        <w:spacing w:after="0" w:line="240" w:lineRule="auto"/>
      </w:pPr>
      <w:r>
        <w:separator/>
      </w:r>
    </w:p>
  </w:endnote>
  <w:endnote w:type="continuationSeparator" w:id="0">
    <w:p w14:paraId="40E323A3" w14:textId="77777777" w:rsidR="0078129A" w:rsidRDefault="0078129A" w:rsidP="00E611BA">
      <w:pPr>
        <w:spacing w:after="0" w:line="240" w:lineRule="auto"/>
      </w:pPr>
      <w:r>
        <w:continuationSeparator/>
      </w:r>
    </w:p>
  </w:endnote>
  <w:endnote w:type="continuationNotice" w:id="1">
    <w:p w14:paraId="4034720D" w14:textId="77777777" w:rsidR="0078129A" w:rsidRDefault="00781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3151"/>
      <w:gridCol w:w="2915"/>
      <w:gridCol w:w="2960"/>
    </w:tblGrid>
    <w:tr w:rsidR="0053154B" w:rsidRPr="00B50697" w14:paraId="3C9F146C" w14:textId="77777777" w:rsidTr="7D5AF5F9">
      <w:tc>
        <w:tcPr>
          <w:tcW w:w="3379" w:type="dxa"/>
        </w:tcPr>
        <w:p w14:paraId="474E8B24" w14:textId="7ABAC4B4" w:rsidR="0053154B" w:rsidRPr="00B50697" w:rsidRDefault="0053154B" w:rsidP="4670D299">
          <w:pPr>
            <w:pStyle w:val="Footer"/>
            <w:rPr>
              <w:rFonts w:ascii="Calibri Light" w:hAnsi="Calibri Light"/>
            </w:rPr>
          </w:pPr>
          <w:del w:id="674" w:author="paywizard002" w:date="2018-04-27T13:56:00Z">
            <w:r w:rsidRPr="4670D299" w:rsidDel="00501908">
              <w:rPr>
                <w:rFonts w:ascii="Calibri Light" w:hAnsi="Calibri Light"/>
              </w:rPr>
              <w:delText>ABS-Mobile PSP Integration</w:delText>
            </w:r>
          </w:del>
          <w:r w:rsidR="001D237F">
            <w:rPr>
              <w:rFonts w:ascii="Calibri Light" w:hAnsi="Calibri Light"/>
            </w:rPr>
            <w:t>Project Plan</w:t>
          </w:r>
        </w:p>
      </w:tc>
      <w:tc>
        <w:tcPr>
          <w:tcW w:w="3380" w:type="dxa"/>
        </w:tcPr>
        <w:p w14:paraId="2B3CC410" w14:textId="690D504D" w:rsidR="0053154B" w:rsidRPr="00B50697" w:rsidRDefault="0053154B" w:rsidP="003176DF">
          <w:pPr>
            <w:pStyle w:val="Footer"/>
            <w:jc w:val="center"/>
            <w:rPr>
              <w:rFonts w:ascii="Calibri Light" w:hAnsi="Calibri Light"/>
            </w:rPr>
          </w:pPr>
        </w:p>
      </w:tc>
      <w:tc>
        <w:tcPr>
          <w:tcW w:w="3380" w:type="dxa"/>
        </w:tcPr>
        <w:p w14:paraId="553A6770" w14:textId="5DDD9547" w:rsidR="0053154B" w:rsidRPr="00B50697" w:rsidRDefault="0053154B" w:rsidP="4670D299">
          <w:pPr>
            <w:pStyle w:val="Footer"/>
            <w:jc w:val="right"/>
            <w:rPr>
              <w:rStyle w:val="PageNumber"/>
              <w:rFonts w:ascii="Calibri Light" w:hAnsi="Calibri Light"/>
            </w:rPr>
          </w:pPr>
          <w:r w:rsidRPr="4670D299">
            <w:rPr>
              <w:rStyle w:val="PageNumber"/>
              <w:rFonts w:ascii="Calibri Light" w:hAnsi="Calibri Light"/>
            </w:rPr>
            <w:t xml:space="preserve">Page </w:t>
          </w:r>
          <w:r w:rsidRPr="4670D299">
            <w:rPr>
              <w:rStyle w:val="PageNumber"/>
              <w:rFonts w:ascii="Calibri Light" w:hAnsi="Calibri Light"/>
              <w:noProof/>
            </w:rPr>
            <w:fldChar w:fldCharType="begin"/>
          </w:r>
          <w:r w:rsidRPr="4670D299">
            <w:rPr>
              <w:rStyle w:val="PageNumber"/>
              <w:rFonts w:ascii="Calibri Light" w:hAnsi="Calibri Light"/>
              <w:noProof/>
            </w:rPr>
            <w:instrText xml:space="preserve"> PAGE </w:instrText>
          </w:r>
          <w:r w:rsidRPr="4670D299">
            <w:rPr>
              <w:rStyle w:val="PageNumber"/>
              <w:rFonts w:ascii="Calibri Light" w:hAnsi="Calibri Light"/>
              <w:noProof/>
            </w:rPr>
            <w:fldChar w:fldCharType="separate"/>
          </w:r>
          <w:r>
            <w:rPr>
              <w:rStyle w:val="PageNumber"/>
              <w:rFonts w:ascii="Calibri Light" w:hAnsi="Calibri Light"/>
              <w:noProof/>
            </w:rPr>
            <w:t>13</w:t>
          </w:r>
          <w:r w:rsidRPr="4670D299">
            <w:rPr>
              <w:rStyle w:val="PageNumber"/>
              <w:rFonts w:ascii="Calibri Light" w:hAnsi="Calibri Light"/>
              <w:noProof/>
            </w:rPr>
            <w:fldChar w:fldCharType="end"/>
          </w:r>
          <w:r w:rsidRPr="4670D299">
            <w:rPr>
              <w:rStyle w:val="PageNumber"/>
              <w:rFonts w:ascii="Calibri Light" w:hAnsi="Calibri Light"/>
            </w:rPr>
            <w:t xml:space="preserve"> of </w:t>
          </w:r>
          <w:r w:rsidRPr="4670D299">
            <w:rPr>
              <w:rStyle w:val="PageNumber"/>
              <w:rFonts w:ascii="Calibri Light" w:hAnsi="Calibri Light"/>
              <w:noProof/>
            </w:rPr>
            <w:fldChar w:fldCharType="begin"/>
          </w:r>
          <w:r w:rsidRPr="4670D299">
            <w:rPr>
              <w:rStyle w:val="PageNumber"/>
              <w:rFonts w:ascii="Calibri Light" w:hAnsi="Calibri Light"/>
              <w:noProof/>
            </w:rPr>
            <w:instrText xml:space="preserve"> NUMPAGES </w:instrText>
          </w:r>
          <w:r w:rsidRPr="4670D299">
            <w:rPr>
              <w:rStyle w:val="PageNumber"/>
              <w:rFonts w:ascii="Calibri Light" w:hAnsi="Calibri Light"/>
              <w:noProof/>
            </w:rPr>
            <w:fldChar w:fldCharType="separate"/>
          </w:r>
          <w:r>
            <w:rPr>
              <w:rStyle w:val="PageNumber"/>
              <w:rFonts w:ascii="Calibri Light" w:hAnsi="Calibri Light"/>
              <w:noProof/>
            </w:rPr>
            <w:t>15</w:t>
          </w:r>
          <w:r w:rsidRPr="4670D299">
            <w:rPr>
              <w:rStyle w:val="PageNumber"/>
              <w:rFonts w:ascii="Calibri Light" w:hAnsi="Calibri Light"/>
              <w:noProof/>
            </w:rPr>
            <w:fldChar w:fldCharType="end"/>
          </w:r>
        </w:p>
      </w:tc>
    </w:tr>
  </w:tbl>
  <w:p w14:paraId="262D56EF" w14:textId="77777777" w:rsidR="0053154B" w:rsidRDefault="00531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66A9E" w14:textId="77777777" w:rsidR="0078129A" w:rsidRDefault="0078129A" w:rsidP="00E611BA">
      <w:pPr>
        <w:spacing w:after="0" w:line="240" w:lineRule="auto"/>
      </w:pPr>
      <w:r>
        <w:separator/>
      </w:r>
    </w:p>
  </w:footnote>
  <w:footnote w:type="continuationSeparator" w:id="0">
    <w:p w14:paraId="43BC8DB7" w14:textId="77777777" w:rsidR="0078129A" w:rsidRDefault="0078129A" w:rsidP="00E611BA">
      <w:pPr>
        <w:spacing w:after="0" w:line="240" w:lineRule="auto"/>
      </w:pPr>
      <w:r>
        <w:continuationSeparator/>
      </w:r>
    </w:p>
  </w:footnote>
  <w:footnote w:type="continuationNotice" w:id="1">
    <w:p w14:paraId="075F5431" w14:textId="77777777" w:rsidR="0078129A" w:rsidRDefault="007812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8D53" w14:textId="0160F978" w:rsidR="0053154B" w:rsidRPr="00BC7DC8" w:rsidRDefault="0053154B" w:rsidP="4670D299">
    <w:pPr>
      <w:pStyle w:val="Header"/>
      <w:jc w:val="center"/>
      <w:rPr>
        <w:color w:val="000000" w:themeColor="text1"/>
      </w:rPr>
    </w:pPr>
    <w:r w:rsidRPr="4670D299">
      <w:rPr>
        <w:color w:val="000000" w:themeColor="text1"/>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A34"/>
    <w:multiLevelType w:val="hybridMultilevel"/>
    <w:tmpl w:val="3AA4E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074DA"/>
    <w:multiLevelType w:val="hybridMultilevel"/>
    <w:tmpl w:val="0B10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A136E"/>
    <w:multiLevelType w:val="hybridMultilevel"/>
    <w:tmpl w:val="4A6A3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A1002"/>
    <w:multiLevelType w:val="hybridMultilevel"/>
    <w:tmpl w:val="9BDA8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49F033D"/>
    <w:multiLevelType w:val="hybridMultilevel"/>
    <w:tmpl w:val="F8E284DC"/>
    <w:lvl w:ilvl="0" w:tplc="55FCFC52">
      <w:start w:val="1"/>
      <w:numFmt w:val="bullet"/>
      <w:lvlText w:val=""/>
      <w:lvlJc w:val="left"/>
      <w:pPr>
        <w:ind w:left="720" w:hanging="360"/>
      </w:pPr>
      <w:rPr>
        <w:rFonts w:ascii="Symbol" w:hAnsi="Symbol" w:hint="default"/>
      </w:rPr>
    </w:lvl>
    <w:lvl w:ilvl="1" w:tplc="59687D44">
      <w:start w:val="1"/>
      <w:numFmt w:val="bullet"/>
      <w:lvlText w:val="o"/>
      <w:lvlJc w:val="left"/>
      <w:pPr>
        <w:ind w:left="1440" w:hanging="360"/>
      </w:pPr>
      <w:rPr>
        <w:rFonts w:ascii="Courier New" w:hAnsi="Courier New" w:hint="default"/>
      </w:rPr>
    </w:lvl>
    <w:lvl w:ilvl="2" w:tplc="063A3B10">
      <w:start w:val="1"/>
      <w:numFmt w:val="bullet"/>
      <w:lvlText w:val=""/>
      <w:lvlJc w:val="left"/>
      <w:pPr>
        <w:ind w:left="2160" w:hanging="360"/>
      </w:pPr>
      <w:rPr>
        <w:rFonts w:ascii="Wingdings" w:hAnsi="Wingdings" w:hint="default"/>
      </w:rPr>
    </w:lvl>
    <w:lvl w:ilvl="3" w:tplc="5F768566">
      <w:start w:val="1"/>
      <w:numFmt w:val="bullet"/>
      <w:lvlText w:val=""/>
      <w:lvlJc w:val="left"/>
      <w:pPr>
        <w:ind w:left="2880" w:hanging="360"/>
      </w:pPr>
      <w:rPr>
        <w:rFonts w:ascii="Symbol" w:hAnsi="Symbol" w:hint="default"/>
      </w:rPr>
    </w:lvl>
    <w:lvl w:ilvl="4" w:tplc="056C6D34">
      <w:start w:val="1"/>
      <w:numFmt w:val="bullet"/>
      <w:lvlText w:val="o"/>
      <w:lvlJc w:val="left"/>
      <w:pPr>
        <w:ind w:left="3600" w:hanging="360"/>
      </w:pPr>
      <w:rPr>
        <w:rFonts w:ascii="Courier New" w:hAnsi="Courier New" w:hint="default"/>
      </w:rPr>
    </w:lvl>
    <w:lvl w:ilvl="5" w:tplc="D6C85C64">
      <w:start w:val="1"/>
      <w:numFmt w:val="bullet"/>
      <w:lvlText w:val=""/>
      <w:lvlJc w:val="left"/>
      <w:pPr>
        <w:ind w:left="4320" w:hanging="360"/>
      </w:pPr>
      <w:rPr>
        <w:rFonts w:ascii="Wingdings" w:hAnsi="Wingdings" w:hint="default"/>
      </w:rPr>
    </w:lvl>
    <w:lvl w:ilvl="6" w:tplc="FC2A5AA4">
      <w:start w:val="1"/>
      <w:numFmt w:val="bullet"/>
      <w:lvlText w:val=""/>
      <w:lvlJc w:val="left"/>
      <w:pPr>
        <w:ind w:left="5040" w:hanging="360"/>
      </w:pPr>
      <w:rPr>
        <w:rFonts w:ascii="Symbol" w:hAnsi="Symbol" w:hint="default"/>
      </w:rPr>
    </w:lvl>
    <w:lvl w:ilvl="7" w:tplc="D28E39D4">
      <w:start w:val="1"/>
      <w:numFmt w:val="bullet"/>
      <w:lvlText w:val="o"/>
      <w:lvlJc w:val="left"/>
      <w:pPr>
        <w:ind w:left="5760" w:hanging="360"/>
      </w:pPr>
      <w:rPr>
        <w:rFonts w:ascii="Courier New" w:hAnsi="Courier New" w:hint="default"/>
      </w:rPr>
    </w:lvl>
    <w:lvl w:ilvl="8" w:tplc="D4BA6FCC">
      <w:start w:val="1"/>
      <w:numFmt w:val="bullet"/>
      <w:lvlText w:val=""/>
      <w:lvlJc w:val="left"/>
      <w:pPr>
        <w:ind w:left="6480" w:hanging="360"/>
      </w:pPr>
      <w:rPr>
        <w:rFonts w:ascii="Wingdings" w:hAnsi="Wingdings" w:hint="default"/>
      </w:rPr>
    </w:lvl>
  </w:abstractNum>
  <w:abstractNum w:abstractNumId="5" w15:restartNumberingAfterBreak="0">
    <w:nsid w:val="04C770CD"/>
    <w:multiLevelType w:val="hybridMultilevel"/>
    <w:tmpl w:val="D08895A4"/>
    <w:lvl w:ilvl="0" w:tplc="5B60E8D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46241F"/>
    <w:multiLevelType w:val="hybridMultilevel"/>
    <w:tmpl w:val="F496D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003D06"/>
    <w:multiLevelType w:val="hybridMultilevel"/>
    <w:tmpl w:val="7F44FA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0C7D53"/>
    <w:multiLevelType w:val="hybridMultilevel"/>
    <w:tmpl w:val="E13656CE"/>
    <w:lvl w:ilvl="0" w:tplc="732491CC">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A6FA5"/>
    <w:multiLevelType w:val="hybridMultilevel"/>
    <w:tmpl w:val="A7C228E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66EAC"/>
    <w:multiLevelType w:val="hybridMultilevel"/>
    <w:tmpl w:val="140C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333CFE"/>
    <w:multiLevelType w:val="hybridMultilevel"/>
    <w:tmpl w:val="0D8AE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117188"/>
    <w:multiLevelType w:val="hybridMultilevel"/>
    <w:tmpl w:val="D4322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CB54E97"/>
    <w:multiLevelType w:val="hybridMultilevel"/>
    <w:tmpl w:val="5878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316F3"/>
    <w:multiLevelType w:val="hybridMultilevel"/>
    <w:tmpl w:val="144A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F681D"/>
    <w:multiLevelType w:val="hybridMultilevel"/>
    <w:tmpl w:val="4FB44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E407916"/>
    <w:multiLevelType w:val="hybridMultilevel"/>
    <w:tmpl w:val="C18C958C"/>
    <w:lvl w:ilvl="0" w:tplc="BD42381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8457B"/>
    <w:multiLevelType w:val="hybridMultilevel"/>
    <w:tmpl w:val="9C9EDB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5651010"/>
    <w:multiLevelType w:val="hybridMultilevel"/>
    <w:tmpl w:val="B12A0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B50128"/>
    <w:multiLevelType w:val="hybridMultilevel"/>
    <w:tmpl w:val="09C062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F2351FE"/>
    <w:multiLevelType w:val="hybridMultilevel"/>
    <w:tmpl w:val="8FCC1E16"/>
    <w:lvl w:ilvl="0" w:tplc="8DCEA970">
      <w:start w:val="1"/>
      <w:numFmt w:val="bullet"/>
      <w:lvlText w:val=""/>
      <w:lvlJc w:val="left"/>
      <w:pPr>
        <w:ind w:left="720" w:hanging="360"/>
      </w:pPr>
      <w:rPr>
        <w:rFonts w:ascii="Symbol" w:hAnsi="Symbol" w:hint="default"/>
      </w:rPr>
    </w:lvl>
    <w:lvl w:ilvl="1" w:tplc="AAC03390">
      <w:start w:val="1"/>
      <w:numFmt w:val="bullet"/>
      <w:lvlText w:val="o"/>
      <w:lvlJc w:val="left"/>
      <w:pPr>
        <w:ind w:left="1440" w:hanging="360"/>
      </w:pPr>
      <w:rPr>
        <w:rFonts w:ascii="Courier New" w:hAnsi="Courier New" w:hint="default"/>
      </w:rPr>
    </w:lvl>
    <w:lvl w:ilvl="2" w:tplc="648CBD6A">
      <w:start w:val="1"/>
      <w:numFmt w:val="bullet"/>
      <w:lvlText w:val=""/>
      <w:lvlJc w:val="left"/>
      <w:pPr>
        <w:ind w:left="2160" w:hanging="360"/>
      </w:pPr>
      <w:rPr>
        <w:rFonts w:ascii="Wingdings" w:hAnsi="Wingdings" w:hint="default"/>
      </w:rPr>
    </w:lvl>
    <w:lvl w:ilvl="3" w:tplc="3EAEFFCE">
      <w:start w:val="1"/>
      <w:numFmt w:val="bullet"/>
      <w:lvlText w:val=""/>
      <w:lvlJc w:val="left"/>
      <w:pPr>
        <w:ind w:left="2880" w:hanging="360"/>
      </w:pPr>
      <w:rPr>
        <w:rFonts w:ascii="Symbol" w:hAnsi="Symbol" w:hint="default"/>
      </w:rPr>
    </w:lvl>
    <w:lvl w:ilvl="4" w:tplc="097C1BB2">
      <w:start w:val="1"/>
      <w:numFmt w:val="bullet"/>
      <w:lvlText w:val="o"/>
      <w:lvlJc w:val="left"/>
      <w:pPr>
        <w:ind w:left="3600" w:hanging="360"/>
      </w:pPr>
      <w:rPr>
        <w:rFonts w:ascii="Courier New" w:hAnsi="Courier New" w:hint="default"/>
      </w:rPr>
    </w:lvl>
    <w:lvl w:ilvl="5" w:tplc="BE5C7D14">
      <w:start w:val="1"/>
      <w:numFmt w:val="bullet"/>
      <w:lvlText w:val=""/>
      <w:lvlJc w:val="left"/>
      <w:pPr>
        <w:ind w:left="4320" w:hanging="360"/>
      </w:pPr>
      <w:rPr>
        <w:rFonts w:ascii="Wingdings" w:hAnsi="Wingdings" w:hint="default"/>
      </w:rPr>
    </w:lvl>
    <w:lvl w:ilvl="6" w:tplc="C4428F9A">
      <w:start w:val="1"/>
      <w:numFmt w:val="bullet"/>
      <w:lvlText w:val=""/>
      <w:lvlJc w:val="left"/>
      <w:pPr>
        <w:ind w:left="5040" w:hanging="360"/>
      </w:pPr>
      <w:rPr>
        <w:rFonts w:ascii="Symbol" w:hAnsi="Symbol" w:hint="default"/>
      </w:rPr>
    </w:lvl>
    <w:lvl w:ilvl="7" w:tplc="71B6E984">
      <w:start w:val="1"/>
      <w:numFmt w:val="bullet"/>
      <w:lvlText w:val="o"/>
      <w:lvlJc w:val="left"/>
      <w:pPr>
        <w:ind w:left="5760" w:hanging="360"/>
      </w:pPr>
      <w:rPr>
        <w:rFonts w:ascii="Courier New" w:hAnsi="Courier New" w:hint="default"/>
      </w:rPr>
    </w:lvl>
    <w:lvl w:ilvl="8" w:tplc="33D4945C">
      <w:start w:val="1"/>
      <w:numFmt w:val="bullet"/>
      <w:lvlText w:val=""/>
      <w:lvlJc w:val="left"/>
      <w:pPr>
        <w:ind w:left="6480" w:hanging="360"/>
      </w:pPr>
      <w:rPr>
        <w:rFonts w:ascii="Wingdings" w:hAnsi="Wingdings" w:hint="default"/>
      </w:rPr>
    </w:lvl>
  </w:abstractNum>
  <w:abstractNum w:abstractNumId="21" w15:restartNumberingAfterBreak="0">
    <w:nsid w:val="40AA7885"/>
    <w:multiLevelType w:val="hybridMultilevel"/>
    <w:tmpl w:val="90800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030557"/>
    <w:multiLevelType w:val="hybridMultilevel"/>
    <w:tmpl w:val="293C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0423B8"/>
    <w:multiLevelType w:val="hybridMultilevel"/>
    <w:tmpl w:val="1068D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85D6428"/>
    <w:multiLevelType w:val="hybridMultilevel"/>
    <w:tmpl w:val="D108D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99483F"/>
    <w:multiLevelType w:val="hybridMultilevel"/>
    <w:tmpl w:val="C6A071D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0132E4"/>
    <w:multiLevelType w:val="hybridMultilevel"/>
    <w:tmpl w:val="011AA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D724E11"/>
    <w:multiLevelType w:val="hybridMultilevel"/>
    <w:tmpl w:val="6A34B8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264BC4"/>
    <w:multiLevelType w:val="hybridMultilevel"/>
    <w:tmpl w:val="CBC27B30"/>
    <w:lvl w:ilvl="0" w:tplc="AE18602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277B4"/>
    <w:multiLevelType w:val="hybridMultilevel"/>
    <w:tmpl w:val="FFB2E9E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3ED0019"/>
    <w:multiLevelType w:val="hybridMultilevel"/>
    <w:tmpl w:val="FEC2E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722C2D"/>
    <w:multiLevelType w:val="hybridMultilevel"/>
    <w:tmpl w:val="F8103B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9F3173E"/>
    <w:multiLevelType w:val="hybridMultilevel"/>
    <w:tmpl w:val="9F2C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52001"/>
    <w:multiLevelType w:val="hybridMultilevel"/>
    <w:tmpl w:val="0A12A1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F93442E"/>
    <w:multiLevelType w:val="hybridMultilevel"/>
    <w:tmpl w:val="9B1CE8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0167DEF"/>
    <w:multiLevelType w:val="hybridMultilevel"/>
    <w:tmpl w:val="C324CD10"/>
    <w:lvl w:ilvl="0" w:tplc="2F54347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42095"/>
    <w:multiLevelType w:val="hybridMultilevel"/>
    <w:tmpl w:val="3C7A6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6619E0"/>
    <w:multiLevelType w:val="hybridMultilevel"/>
    <w:tmpl w:val="A84AB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1E1345"/>
    <w:multiLevelType w:val="hybridMultilevel"/>
    <w:tmpl w:val="F6DE4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0694384"/>
    <w:multiLevelType w:val="hybridMultilevel"/>
    <w:tmpl w:val="D91475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22C4392"/>
    <w:multiLevelType w:val="hybridMultilevel"/>
    <w:tmpl w:val="0C626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6F418A"/>
    <w:multiLevelType w:val="hybridMultilevel"/>
    <w:tmpl w:val="22D4A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9D1F28"/>
    <w:multiLevelType w:val="hybridMultilevel"/>
    <w:tmpl w:val="F5E4D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2320D7"/>
    <w:multiLevelType w:val="hybridMultilevel"/>
    <w:tmpl w:val="2BE2E0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AD17B69"/>
    <w:multiLevelType w:val="hybridMultilevel"/>
    <w:tmpl w:val="64E2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9013CC"/>
    <w:multiLevelType w:val="hybridMultilevel"/>
    <w:tmpl w:val="48486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23"/>
  </w:num>
  <w:num w:numId="4">
    <w:abstractNumId w:val="29"/>
  </w:num>
  <w:num w:numId="5">
    <w:abstractNumId w:val="26"/>
  </w:num>
  <w:num w:numId="6">
    <w:abstractNumId w:val="6"/>
  </w:num>
  <w:num w:numId="7">
    <w:abstractNumId w:val="7"/>
  </w:num>
  <w:num w:numId="8">
    <w:abstractNumId w:val="15"/>
  </w:num>
  <w:num w:numId="9">
    <w:abstractNumId w:val="43"/>
  </w:num>
  <w:num w:numId="10">
    <w:abstractNumId w:val="41"/>
  </w:num>
  <w:num w:numId="11">
    <w:abstractNumId w:val="12"/>
  </w:num>
  <w:num w:numId="12">
    <w:abstractNumId w:val="34"/>
  </w:num>
  <w:num w:numId="13">
    <w:abstractNumId w:val="21"/>
  </w:num>
  <w:num w:numId="14">
    <w:abstractNumId w:val="42"/>
  </w:num>
  <w:num w:numId="15">
    <w:abstractNumId w:val="17"/>
  </w:num>
  <w:num w:numId="16">
    <w:abstractNumId w:val="30"/>
  </w:num>
  <w:num w:numId="17">
    <w:abstractNumId w:val="24"/>
  </w:num>
  <w:num w:numId="18">
    <w:abstractNumId w:val="13"/>
  </w:num>
  <w:num w:numId="19">
    <w:abstractNumId w:val="0"/>
  </w:num>
  <w:num w:numId="20">
    <w:abstractNumId w:val="2"/>
  </w:num>
  <w:num w:numId="21">
    <w:abstractNumId w:val="11"/>
  </w:num>
  <w:num w:numId="22">
    <w:abstractNumId w:val="39"/>
  </w:num>
  <w:num w:numId="23">
    <w:abstractNumId w:val="18"/>
  </w:num>
  <w:num w:numId="24">
    <w:abstractNumId w:val="31"/>
  </w:num>
  <w:num w:numId="25">
    <w:abstractNumId w:val="45"/>
  </w:num>
  <w:num w:numId="26">
    <w:abstractNumId w:val="3"/>
  </w:num>
  <w:num w:numId="27">
    <w:abstractNumId w:val="27"/>
  </w:num>
  <w:num w:numId="28">
    <w:abstractNumId w:val="40"/>
  </w:num>
  <w:num w:numId="29">
    <w:abstractNumId w:val="33"/>
  </w:num>
  <w:num w:numId="30">
    <w:abstractNumId w:val="37"/>
  </w:num>
  <w:num w:numId="31">
    <w:abstractNumId w:val="10"/>
  </w:num>
  <w:num w:numId="32">
    <w:abstractNumId w:val="32"/>
  </w:num>
  <w:num w:numId="33">
    <w:abstractNumId w:val="9"/>
  </w:num>
  <w:num w:numId="34">
    <w:abstractNumId w:val="44"/>
  </w:num>
  <w:num w:numId="35">
    <w:abstractNumId w:val="25"/>
  </w:num>
  <w:num w:numId="36">
    <w:abstractNumId w:val="38"/>
  </w:num>
  <w:num w:numId="37">
    <w:abstractNumId w:val="19"/>
  </w:num>
  <w:num w:numId="38">
    <w:abstractNumId w:val="36"/>
  </w:num>
  <w:num w:numId="39">
    <w:abstractNumId w:val="22"/>
  </w:num>
  <w:num w:numId="40">
    <w:abstractNumId w:val="1"/>
  </w:num>
  <w:num w:numId="41">
    <w:abstractNumId w:val="5"/>
  </w:num>
  <w:num w:numId="42">
    <w:abstractNumId w:val="35"/>
  </w:num>
  <w:num w:numId="43">
    <w:abstractNumId w:val="16"/>
  </w:num>
  <w:num w:numId="44">
    <w:abstractNumId w:val="28"/>
  </w:num>
  <w:num w:numId="45">
    <w:abstractNumId w:val="14"/>
  </w:num>
  <w:num w:numId="46">
    <w:abstractNumId w:va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ywizard002">
    <w15:presenceInfo w15:providerId="None" w15:userId="paywizard002"/>
  </w15:person>
  <w15:person w15:author="Jim Francis Mariano">
    <w15:presenceInfo w15:providerId="Windows Live" w15:userId="2ecb2e9c20261329"/>
  </w15:person>
  <w15:person w15:author="Jim Mariano">
    <w15:presenceInfo w15:providerId="None" w15:userId="Jim Mariano"/>
  </w15:person>
  <w15:person w15:author="Jovic Bana">
    <w15:presenceInfo w15:providerId="None" w15:userId="Jovic Bana"/>
  </w15:person>
  <w15:person w15:author="Bill Austin">
    <w15:presenceInfo w15:providerId="None" w15:userId="Bill Austin"/>
  </w15:person>
  <w15:person w15:author="Glenn Bathan">
    <w15:presenceInfo w15:providerId="None" w15:userId="Glenn B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8C"/>
    <w:rsid w:val="000008E7"/>
    <w:rsid w:val="00000935"/>
    <w:rsid w:val="00000D60"/>
    <w:rsid w:val="0000399E"/>
    <w:rsid w:val="00005FF0"/>
    <w:rsid w:val="0001136E"/>
    <w:rsid w:val="000113FB"/>
    <w:rsid w:val="000123CA"/>
    <w:rsid w:val="0001323A"/>
    <w:rsid w:val="00016536"/>
    <w:rsid w:val="00016C7C"/>
    <w:rsid w:val="000173AE"/>
    <w:rsid w:val="00017BDE"/>
    <w:rsid w:val="000201B9"/>
    <w:rsid w:val="0002335F"/>
    <w:rsid w:val="0002346E"/>
    <w:rsid w:val="00024497"/>
    <w:rsid w:val="0002641D"/>
    <w:rsid w:val="000275EA"/>
    <w:rsid w:val="000306AA"/>
    <w:rsid w:val="00030E38"/>
    <w:rsid w:val="0003349A"/>
    <w:rsid w:val="00033587"/>
    <w:rsid w:val="00034E90"/>
    <w:rsid w:val="00035314"/>
    <w:rsid w:val="000368BB"/>
    <w:rsid w:val="000408E5"/>
    <w:rsid w:val="00040BE0"/>
    <w:rsid w:val="00040E47"/>
    <w:rsid w:val="000415FB"/>
    <w:rsid w:val="0004313D"/>
    <w:rsid w:val="000440CE"/>
    <w:rsid w:val="00044BD3"/>
    <w:rsid w:val="00044F67"/>
    <w:rsid w:val="00045278"/>
    <w:rsid w:val="00045972"/>
    <w:rsid w:val="0004614F"/>
    <w:rsid w:val="0004761C"/>
    <w:rsid w:val="00050BC3"/>
    <w:rsid w:val="00050D62"/>
    <w:rsid w:val="0005254A"/>
    <w:rsid w:val="00052A64"/>
    <w:rsid w:val="000544B7"/>
    <w:rsid w:val="00060ACE"/>
    <w:rsid w:val="00065BC2"/>
    <w:rsid w:val="00067B43"/>
    <w:rsid w:val="00067CDD"/>
    <w:rsid w:val="00073817"/>
    <w:rsid w:val="00073BFF"/>
    <w:rsid w:val="00075501"/>
    <w:rsid w:val="00075FC6"/>
    <w:rsid w:val="00076787"/>
    <w:rsid w:val="00076F5A"/>
    <w:rsid w:val="000777A0"/>
    <w:rsid w:val="00077BE7"/>
    <w:rsid w:val="00084227"/>
    <w:rsid w:val="000842B9"/>
    <w:rsid w:val="0008471F"/>
    <w:rsid w:val="00085D66"/>
    <w:rsid w:val="00085DB2"/>
    <w:rsid w:val="0008632E"/>
    <w:rsid w:val="000877A5"/>
    <w:rsid w:val="00092643"/>
    <w:rsid w:val="00093812"/>
    <w:rsid w:val="00095A65"/>
    <w:rsid w:val="00096023"/>
    <w:rsid w:val="00096096"/>
    <w:rsid w:val="00096222"/>
    <w:rsid w:val="00096DBB"/>
    <w:rsid w:val="00096F8C"/>
    <w:rsid w:val="000A09FF"/>
    <w:rsid w:val="000A0AD7"/>
    <w:rsid w:val="000A0B5C"/>
    <w:rsid w:val="000A21B5"/>
    <w:rsid w:val="000A2A9E"/>
    <w:rsid w:val="000A2FF7"/>
    <w:rsid w:val="000A48F5"/>
    <w:rsid w:val="000A7171"/>
    <w:rsid w:val="000B09A2"/>
    <w:rsid w:val="000B1860"/>
    <w:rsid w:val="000B317B"/>
    <w:rsid w:val="000B389F"/>
    <w:rsid w:val="000B3EFE"/>
    <w:rsid w:val="000B41FD"/>
    <w:rsid w:val="000B46EF"/>
    <w:rsid w:val="000B65E0"/>
    <w:rsid w:val="000B66EE"/>
    <w:rsid w:val="000B77A7"/>
    <w:rsid w:val="000B7C97"/>
    <w:rsid w:val="000C0712"/>
    <w:rsid w:val="000C0B41"/>
    <w:rsid w:val="000C0D41"/>
    <w:rsid w:val="000C1292"/>
    <w:rsid w:val="000C28E7"/>
    <w:rsid w:val="000C3154"/>
    <w:rsid w:val="000C3BC5"/>
    <w:rsid w:val="000C578F"/>
    <w:rsid w:val="000C6454"/>
    <w:rsid w:val="000C6906"/>
    <w:rsid w:val="000C72BB"/>
    <w:rsid w:val="000D08CA"/>
    <w:rsid w:val="000D0A4C"/>
    <w:rsid w:val="000D0E2A"/>
    <w:rsid w:val="000D1E62"/>
    <w:rsid w:val="000D20BF"/>
    <w:rsid w:val="000D29C6"/>
    <w:rsid w:val="000D2A41"/>
    <w:rsid w:val="000D3881"/>
    <w:rsid w:val="000D4669"/>
    <w:rsid w:val="000D54D5"/>
    <w:rsid w:val="000D6C0E"/>
    <w:rsid w:val="000D7661"/>
    <w:rsid w:val="000E020B"/>
    <w:rsid w:val="000E434E"/>
    <w:rsid w:val="000E5D7E"/>
    <w:rsid w:val="000E63A5"/>
    <w:rsid w:val="000E63EC"/>
    <w:rsid w:val="000E6725"/>
    <w:rsid w:val="000E78C3"/>
    <w:rsid w:val="000E7D00"/>
    <w:rsid w:val="000F1900"/>
    <w:rsid w:val="000F2AD9"/>
    <w:rsid w:val="000F4EFD"/>
    <w:rsid w:val="000F60E9"/>
    <w:rsid w:val="000F60EB"/>
    <w:rsid w:val="000F62CA"/>
    <w:rsid w:val="000F7D8F"/>
    <w:rsid w:val="00100290"/>
    <w:rsid w:val="00100849"/>
    <w:rsid w:val="00103ADC"/>
    <w:rsid w:val="001047BB"/>
    <w:rsid w:val="00106FC3"/>
    <w:rsid w:val="00107BAA"/>
    <w:rsid w:val="00107C94"/>
    <w:rsid w:val="00107FB8"/>
    <w:rsid w:val="00110AE1"/>
    <w:rsid w:val="00110EE5"/>
    <w:rsid w:val="00112905"/>
    <w:rsid w:val="00113153"/>
    <w:rsid w:val="00113ADA"/>
    <w:rsid w:val="001147BE"/>
    <w:rsid w:val="00114A8B"/>
    <w:rsid w:val="00114F96"/>
    <w:rsid w:val="00120155"/>
    <w:rsid w:val="001214FA"/>
    <w:rsid w:val="00122105"/>
    <w:rsid w:val="00123C06"/>
    <w:rsid w:val="00123CAC"/>
    <w:rsid w:val="00123DA4"/>
    <w:rsid w:val="00124395"/>
    <w:rsid w:val="001244C3"/>
    <w:rsid w:val="0012552D"/>
    <w:rsid w:val="00125561"/>
    <w:rsid w:val="0012579D"/>
    <w:rsid w:val="00125EF9"/>
    <w:rsid w:val="00126BE5"/>
    <w:rsid w:val="0012779D"/>
    <w:rsid w:val="00127C6E"/>
    <w:rsid w:val="00132351"/>
    <w:rsid w:val="00132FEC"/>
    <w:rsid w:val="001335C7"/>
    <w:rsid w:val="0013396E"/>
    <w:rsid w:val="0013512D"/>
    <w:rsid w:val="00135B0B"/>
    <w:rsid w:val="00135C65"/>
    <w:rsid w:val="00136115"/>
    <w:rsid w:val="00136FB3"/>
    <w:rsid w:val="001372EF"/>
    <w:rsid w:val="00140688"/>
    <w:rsid w:val="00141958"/>
    <w:rsid w:val="00141A19"/>
    <w:rsid w:val="00143FE6"/>
    <w:rsid w:val="001445EF"/>
    <w:rsid w:val="0014485B"/>
    <w:rsid w:val="00144A80"/>
    <w:rsid w:val="0014514A"/>
    <w:rsid w:val="00145AF3"/>
    <w:rsid w:val="00146421"/>
    <w:rsid w:val="00147B3C"/>
    <w:rsid w:val="0015019B"/>
    <w:rsid w:val="0015154F"/>
    <w:rsid w:val="001517D9"/>
    <w:rsid w:val="00151F00"/>
    <w:rsid w:val="00151F69"/>
    <w:rsid w:val="00153265"/>
    <w:rsid w:val="0015432E"/>
    <w:rsid w:val="00154DE1"/>
    <w:rsid w:val="00154EDF"/>
    <w:rsid w:val="001563E9"/>
    <w:rsid w:val="00156403"/>
    <w:rsid w:val="00156769"/>
    <w:rsid w:val="001575BC"/>
    <w:rsid w:val="00157AF2"/>
    <w:rsid w:val="0016001D"/>
    <w:rsid w:val="00160F67"/>
    <w:rsid w:val="001610C0"/>
    <w:rsid w:val="001619F6"/>
    <w:rsid w:val="00161BCF"/>
    <w:rsid w:val="001628AD"/>
    <w:rsid w:val="0016381C"/>
    <w:rsid w:val="00163C8F"/>
    <w:rsid w:val="001663F6"/>
    <w:rsid w:val="00166986"/>
    <w:rsid w:val="00170581"/>
    <w:rsid w:val="0017080A"/>
    <w:rsid w:val="00173812"/>
    <w:rsid w:val="0017426A"/>
    <w:rsid w:val="001749C3"/>
    <w:rsid w:val="001769E0"/>
    <w:rsid w:val="00176C51"/>
    <w:rsid w:val="00181436"/>
    <w:rsid w:val="0018197D"/>
    <w:rsid w:val="0018398E"/>
    <w:rsid w:val="00183AAB"/>
    <w:rsid w:val="001843FB"/>
    <w:rsid w:val="00185924"/>
    <w:rsid w:val="00187B8C"/>
    <w:rsid w:val="0019174E"/>
    <w:rsid w:val="0019316C"/>
    <w:rsid w:val="00193194"/>
    <w:rsid w:val="00193834"/>
    <w:rsid w:val="00194E82"/>
    <w:rsid w:val="00194FBF"/>
    <w:rsid w:val="00197687"/>
    <w:rsid w:val="001A03A3"/>
    <w:rsid w:val="001A0563"/>
    <w:rsid w:val="001A7209"/>
    <w:rsid w:val="001A738E"/>
    <w:rsid w:val="001B023C"/>
    <w:rsid w:val="001B14CC"/>
    <w:rsid w:val="001B2CBF"/>
    <w:rsid w:val="001B32F4"/>
    <w:rsid w:val="001B7DAD"/>
    <w:rsid w:val="001C29FA"/>
    <w:rsid w:val="001C3191"/>
    <w:rsid w:val="001C393F"/>
    <w:rsid w:val="001C397C"/>
    <w:rsid w:val="001C423E"/>
    <w:rsid w:val="001C429C"/>
    <w:rsid w:val="001C4BCE"/>
    <w:rsid w:val="001C748D"/>
    <w:rsid w:val="001C7C6F"/>
    <w:rsid w:val="001C7F3D"/>
    <w:rsid w:val="001C7FB9"/>
    <w:rsid w:val="001D0248"/>
    <w:rsid w:val="001D140D"/>
    <w:rsid w:val="001D1A6B"/>
    <w:rsid w:val="001D1C7D"/>
    <w:rsid w:val="001D237F"/>
    <w:rsid w:val="001D24D1"/>
    <w:rsid w:val="001D2A31"/>
    <w:rsid w:val="001D463E"/>
    <w:rsid w:val="001D58AB"/>
    <w:rsid w:val="001D6358"/>
    <w:rsid w:val="001D64B0"/>
    <w:rsid w:val="001D688E"/>
    <w:rsid w:val="001E102C"/>
    <w:rsid w:val="001E3679"/>
    <w:rsid w:val="001E44DB"/>
    <w:rsid w:val="001E472C"/>
    <w:rsid w:val="001E47C8"/>
    <w:rsid w:val="001E4CCC"/>
    <w:rsid w:val="001E4ECF"/>
    <w:rsid w:val="001E55A7"/>
    <w:rsid w:val="001E64C6"/>
    <w:rsid w:val="001E6AEF"/>
    <w:rsid w:val="001E79F8"/>
    <w:rsid w:val="001E7B4D"/>
    <w:rsid w:val="001F00E2"/>
    <w:rsid w:val="001F02B8"/>
    <w:rsid w:val="001F0C11"/>
    <w:rsid w:val="001F1301"/>
    <w:rsid w:val="001F1727"/>
    <w:rsid w:val="001F176D"/>
    <w:rsid w:val="001F1ACE"/>
    <w:rsid w:val="001F5422"/>
    <w:rsid w:val="001F5D55"/>
    <w:rsid w:val="001F5F11"/>
    <w:rsid w:val="001F645F"/>
    <w:rsid w:val="001F69A6"/>
    <w:rsid w:val="002005B5"/>
    <w:rsid w:val="00201BDC"/>
    <w:rsid w:val="0020231E"/>
    <w:rsid w:val="00202673"/>
    <w:rsid w:val="00202BF8"/>
    <w:rsid w:val="002030BE"/>
    <w:rsid w:val="00203132"/>
    <w:rsid w:val="00203146"/>
    <w:rsid w:val="00203223"/>
    <w:rsid w:val="00204597"/>
    <w:rsid w:val="00204AE6"/>
    <w:rsid w:val="00204E1A"/>
    <w:rsid w:val="00205255"/>
    <w:rsid w:val="00206199"/>
    <w:rsid w:val="002102AD"/>
    <w:rsid w:val="0021192D"/>
    <w:rsid w:val="00212DE0"/>
    <w:rsid w:val="00212F58"/>
    <w:rsid w:val="00212FF5"/>
    <w:rsid w:val="00213CB3"/>
    <w:rsid w:val="002140E7"/>
    <w:rsid w:val="00214C2D"/>
    <w:rsid w:val="002157B7"/>
    <w:rsid w:val="00215D81"/>
    <w:rsid w:val="00216FAF"/>
    <w:rsid w:val="00217C94"/>
    <w:rsid w:val="00220CE6"/>
    <w:rsid w:val="00222BD7"/>
    <w:rsid w:val="0022369A"/>
    <w:rsid w:val="00223EFD"/>
    <w:rsid w:val="00224920"/>
    <w:rsid w:val="0022514B"/>
    <w:rsid w:val="00225238"/>
    <w:rsid w:val="0022536A"/>
    <w:rsid w:val="0022572B"/>
    <w:rsid w:val="00230259"/>
    <w:rsid w:val="002314F9"/>
    <w:rsid w:val="0023291A"/>
    <w:rsid w:val="00233803"/>
    <w:rsid w:val="00234D29"/>
    <w:rsid w:val="0023546C"/>
    <w:rsid w:val="002378C4"/>
    <w:rsid w:val="0024241E"/>
    <w:rsid w:val="00242B15"/>
    <w:rsid w:val="002430C4"/>
    <w:rsid w:val="0024367F"/>
    <w:rsid w:val="00243761"/>
    <w:rsid w:val="00243D9E"/>
    <w:rsid w:val="002463A0"/>
    <w:rsid w:val="002506EF"/>
    <w:rsid w:val="0025108D"/>
    <w:rsid w:val="00251704"/>
    <w:rsid w:val="00251721"/>
    <w:rsid w:val="00251B30"/>
    <w:rsid w:val="00251C8B"/>
    <w:rsid w:val="0025275B"/>
    <w:rsid w:val="002536DC"/>
    <w:rsid w:val="002538C3"/>
    <w:rsid w:val="0025487A"/>
    <w:rsid w:val="0025636E"/>
    <w:rsid w:val="00256554"/>
    <w:rsid w:val="002567A3"/>
    <w:rsid w:val="00257381"/>
    <w:rsid w:val="00257677"/>
    <w:rsid w:val="00257CDD"/>
    <w:rsid w:val="00261A94"/>
    <w:rsid w:val="00261E13"/>
    <w:rsid w:val="00263532"/>
    <w:rsid w:val="0026580B"/>
    <w:rsid w:val="00265EEE"/>
    <w:rsid w:val="00270B8C"/>
    <w:rsid w:val="002718A7"/>
    <w:rsid w:val="00271E25"/>
    <w:rsid w:val="00272B9F"/>
    <w:rsid w:val="00272E44"/>
    <w:rsid w:val="00273396"/>
    <w:rsid w:val="002736E8"/>
    <w:rsid w:val="00273EB4"/>
    <w:rsid w:val="00273FC5"/>
    <w:rsid w:val="002744F7"/>
    <w:rsid w:val="002759EA"/>
    <w:rsid w:val="002775C1"/>
    <w:rsid w:val="002807B4"/>
    <w:rsid w:val="002810B9"/>
    <w:rsid w:val="00281DD4"/>
    <w:rsid w:val="00281FDF"/>
    <w:rsid w:val="0028233F"/>
    <w:rsid w:val="002827DE"/>
    <w:rsid w:val="00283823"/>
    <w:rsid w:val="00283E19"/>
    <w:rsid w:val="00284EC2"/>
    <w:rsid w:val="002859CA"/>
    <w:rsid w:val="00285C1B"/>
    <w:rsid w:val="002870C4"/>
    <w:rsid w:val="002870CD"/>
    <w:rsid w:val="002874FB"/>
    <w:rsid w:val="0029119F"/>
    <w:rsid w:val="00291D37"/>
    <w:rsid w:val="0029364F"/>
    <w:rsid w:val="0029462B"/>
    <w:rsid w:val="00294CD3"/>
    <w:rsid w:val="00295427"/>
    <w:rsid w:val="00295A3F"/>
    <w:rsid w:val="00295BEE"/>
    <w:rsid w:val="002A02F0"/>
    <w:rsid w:val="002A04FC"/>
    <w:rsid w:val="002A09E1"/>
    <w:rsid w:val="002A0F1C"/>
    <w:rsid w:val="002A0F88"/>
    <w:rsid w:val="002A221F"/>
    <w:rsid w:val="002A5333"/>
    <w:rsid w:val="002A5D98"/>
    <w:rsid w:val="002A5FB9"/>
    <w:rsid w:val="002A63ED"/>
    <w:rsid w:val="002A72B8"/>
    <w:rsid w:val="002A773D"/>
    <w:rsid w:val="002A7DF6"/>
    <w:rsid w:val="002B0062"/>
    <w:rsid w:val="002B00D7"/>
    <w:rsid w:val="002B0147"/>
    <w:rsid w:val="002B0C2A"/>
    <w:rsid w:val="002B163E"/>
    <w:rsid w:val="002B1715"/>
    <w:rsid w:val="002B1A4A"/>
    <w:rsid w:val="002B1F9B"/>
    <w:rsid w:val="002B2089"/>
    <w:rsid w:val="002B2499"/>
    <w:rsid w:val="002B4566"/>
    <w:rsid w:val="002B4717"/>
    <w:rsid w:val="002B5886"/>
    <w:rsid w:val="002B5B1D"/>
    <w:rsid w:val="002B74FA"/>
    <w:rsid w:val="002C00BE"/>
    <w:rsid w:val="002C012A"/>
    <w:rsid w:val="002C0C70"/>
    <w:rsid w:val="002C1835"/>
    <w:rsid w:val="002C385F"/>
    <w:rsid w:val="002C44A2"/>
    <w:rsid w:val="002C4961"/>
    <w:rsid w:val="002C5CE8"/>
    <w:rsid w:val="002C7003"/>
    <w:rsid w:val="002D0ADF"/>
    <w:rsid w:val="002D1BBA"/>
    <w:rsid w:val="002D3D60"/>
    <w:rsid w:val="002D3E39"/>
    <w:rsid w:val="002D41DB"/>
    <w:rsid w:val="002D44A4"/>
    <w:rsid w:val="002D5430"/>
    <w:rsid w:val="002D67F5"/>
    <w:rsid w:val="002D6935"/>
    <w:rsid w:val="002D7C43"/>
    <w:rsid w:val="002E31FE"/>
    <w:rsid w:val="002E3FF3"/>
    <w:rsid w:val="002E4C1D"/>
    <w:rsid w:val="002E5536"/>
    <w:rsid w:val="002E594D"/>
    <w:rsid w:val="002E5C9F"/>
    <w:rsid w:val="002E5D14"/>
    <w:rsid w:val="002E5FD7"/>
    <w:rsid w:val="002E66D8"/>
    <w:rsid w:val="002E7333"/>
    <w:rsid w:val="002E783D"/>
    <w:rsid w:val="002E7C8E"/>
    <w:rsid w:val="002F1572"/>
    <w:rsid w:val="002F1654"/>
    <w:rsid w:val="002F1CA7"/>
    <w:rsid w:val="002F2121"/>
    <w:rsid w:val="002F2250"/>
    <w:rsid w:val="002F333A"/>
    <w:rsid w:val="002F3364"/>
    <w:rsid w:val="002F39A7"/>
    <w:rsid w:val="002F6DAC"/>
    <w:rsid w:val="0030080E"/>
    <w:rsid w:val="00302163"/>
    <w:rsid w:val="00305197"/>
    <w:rsid w:val="0030539E"/>
    <w:rsid w:val="00307331"/>
    <w:rsid w:val="003109F2"/>
    <w:rsid w:val="00310A93"/>
    <w:rsid w:val="00311255"/>
    <w:rsid w:val="0031166A"/>
    <w:rsid w:val="00312067"/>
    <w:rsid w:val="00313182"/>
    <w:rsid w:val="003136C8"/>
    <w:rsid w:val="00313E18"/>
    <w:rsid w:val="00314257"/>
    <w:rsid w:val="00314ECF"/>
    <w:rsid w:val="003159B7"/>
    <w:rsid w:val="00316D33"/>
    <w:rsid w:val="003176DF"/>
    <w:rsid w:val="003213A5"/>
    <w:rsid w:val="0032144C"/>
    <w:rsid w:val="00321C53"/>
    <w:rsid w:val="00321FB6"/>
    <w:rsid w:val="00323DDC"/>
    <w:rsid w:val="00326394"/>
    <w:rsid w:val="00326680"/>
    <w:rsid w:val="00326AF5"/>
    <w:rsid w:val="0032735C"/>
    <w:rsid w:val="00327A30"/>
    <w:rsid w:val="003306D1"/>
    <w:rsid w:val="00330B87"/>
    <w:rsid w:val="00330BD6"/>
    <w:rsid w:val="003336A0"/>
    <w:rsid w:val="00334C98"/>
    <w:rsid w:val="0033619A"/>
    <w:rsid w:val="00336AD1"/>
    <w:rsid w:val="00337F94"/>
    <w:rsid w:val="003421F8"/>
    <w:rsid w:val="00343AC6"/>
    <w:rsid w:val="003458C6"/>
    <w:rsid w:val="00346335"/>
    <w:rsid w:val="00346967"/>
    <w:rsid w:val="003472BC"/>
    <w:rsid w:val="003475F9"/>
    <w:rsid w:val="0035043A"/>
    <w:rsid w:val="003509C3"/>
    <w:rsid w:val="00350B8C"/>
    <w:rsid w:val="00350C1F"/>
    <w:rsid w:val="003548C8"/>
    <w:rsid w:val="00354F88"/>
    <w:rsid w:val="003550F7"/>
    <w:rsid w:val="0035579E"/>
    <w:rsid w:val="00356EAE"/>
    <w:rsid w:val="003601F9"/>
    <w:rsid w:val="003615BB"/>
    <w:rsid w:val="0036200C"/>
    <w:rsid w:val="003634B3"/>
    <w:rsid w:val="003650A6"/>
    <w:rsid w:val="00365331"/>
    <w:rsid w:val="003667EB"/>
    <w:rsid w:val="00366EAD"/>
    <w:rsid w:val="0036720D"/>
    <w:rsid w:val="003703D8"/>
    <w:rsid w:val="0037109D"/>
    <w:rsid w:val="00371E86"/>
    <w:rsid w:val="0037209A"/>
    <w:rsid w:val="00372654"/>
    <w:rsid w:val="00373271"/>
    <w:rsid w:val="0037674E"/>
    <w:rsid w:val="00377782"/>
    <w:rsid w:val="0038097A"/>
    <w:rsid w:val="003809DC"/>
    <w:rsid w:val="003809E8"/>
    <w:rsid w:val="00380C5A"/>
    <w:rsid w:val="00381C1D"/>
    <w:rsid w:val="00383146"/>
    <w:rsid w:val="00383AF8"/>
    <w:rsid w:val="00383DC2"/>
    <w:rsid w:val="00384444"/>
    <w:rsid w:val="003846D8"/>
    <w:rsid w:val="00384841"/>
    <w:rsid w:val="00385AD6"/>
    <w:rsid w:val="003861D8"/>
    <w:rsid w:val="00386278"/>
    <w:rsid w:val="00387EDD"/>
    <w:rsid w:val="00390300"/>
    <w:rsid w:val="003921B3"/>
    <w:rsid w:val="00393140"/>
    <w:rsid w:val="00394CDD"/>
    <w:rsid w:val="0039762B"/>
    <w:rsid w:val="003A001F"/>
    <w:rsid w:val="003A11C2"/>
    <w:rsid w:val="003A270A"/>
    <w:rsid w:val="003A29B9"/>
    <w:rsid w:val="003A3351"/>
    <w:rsid w:val="003A39B7"/>
    <w:rsid w:val="003A489A"/>
    <w:rsid w:val="003A52EF"/>
    <w:rsid w:val="003A73AF"/>
    <w:rsid w:val="003B0B41"/>
    <w:rsid w:val="003B10CF"/>
    <w:rsid w:val="003B1886"/>
    <w:rsid w:val="003B268F"/>
    <w:rsid w:val="003B3669"/>
    <w:rsid w:val="003B3ADB"/>
    <w:rsid w:val="003B445F"/>
    <w:rsid w:val="003B56FB"/>
    <w:rsid w:val="003B5DF2"/>
    <w:rsid w:val="003B5FD6"/>
    <w:rsid w:val="003B688A"/>
    <w:rsid w:val="003B6CC8"/>
    <w:rsid w:val="003B74C6"/>
    <w:rsid w:val="003C02D9"/>
    <w:rsid w:val="003C03BA"/>
    <w:rsid w:val="003C1704"/>
    <w:rsid w:val="003C1B78"/>
    <w:rsid w:val="003C1F34"/>
    <w:rsid w:val="003C220D"/>
    <w:rsid w:val="003C442C"/>
    <w:rsid w:val="003C44D2"/>
    <w:rsid w:val="003D015C"/>
    <w:rsid w:val="003D0E0D"/>
    <w:rsid w:val="003D14C5"/>
    <w:rsid w:val="003D3AE7"/>
    <w:rsid w:val="003D45B2"/>
    <w:rsid w:val="003D516D"/>
    <w:rsid w:val="003D52BC"/>
    <w:rsid w:val="003D6859"/>
    <w:rsid w:val="003E0F9A"/>
    <w:rsid w:val="003E0FA8"/>
    <w:rsid w:val="003E1737"/>
    <w:rsid w:val="003E3E18"/>
    <w:rsid w:val="003E469C"/>
    <w:rsid w:val="003E6F65"/>
    <w:rsid w:val="003E7FB9"/>
    <w:rsid w:val="003F04FE"/>
    <w:rsid w:val="003F076E"/>
    <w:rsid w:val="003F12EC"/>
    <w:rsid w:val="003F15C4"/>
    <w:rsid w:val="003F18D7"/>
    <w:rsid w:val="003F228C"/>
    <w:rsid w:val="003F26CB"/>
    <w:rsid w:val="003F2744"/>
    <w:rsid w:val="003F2FA2"/>
    <w:rsid w:val="003F3A5A"/>
    <w:rsid w:val="003F46F5"/>
    <w:rsid w:val="003F5495"/>
    <w:rsid w:val="00401262"/>
    <w:rsid w:val="004015B0"/>
    <w:rsid w:val="00402E5E"/>
    <w:rsid w:val="00402FBD"/>
    <w:rsid w:val="0040370F"/>
    <w:rsid w:val="004043D3"/>
    <w:rsid w:val="00404F3E"/>
    <w:rsid w:val="00404FBD"/>
    <w:rsid w:val="00405AB6"/>
    <w:rsid w:val="00405F6B"/>
    <w:rsid w:val="00407D73"/>
    <w:rsid w:val="004105B6"/>
    <w:rsid w:val="004125BE"/>
    <w:rsid w:val="00413470"/>
    <w:rsid w:val="00415444"/>
    <w:rsid w:val="00417C8C"/>
    <w:rsid w:val="00420040"/>
    <w:rsid w:val="00420E78"/>
    <w:rsid w:val="00421148"/>
    <w:rsid w:val="00422327"/>
    <w:rsid w:val="00424547"/>
    <w:rsid w:val="00425C67"/>
    <w:rsid w:val="00426291"/>
    <w:rsid w:val="00427288"/>
    <w:rsid w:val="004310BD"/>
    <w:rsid w:val="0043193C"/>
    <w:rsid w:val="00433185"/>
    <w:rsid w:val="004336DC"/>
    <w:rsid w:val="004340A5"/>
    <w:rsid w:val="004348BE"/>
    <w:rsid w:val="004349A9"/>
    <w:rsid w:val="004349FE"/>
    <w:rsid w:val="004365FE"/>
    <w:rsid w:val="004374E6"/>
    <w:rsid w:val="0044006F"/>
    <w:rsid w:val="00440168"/>
    <w:rsid w:val="0044047E"/>
    <w:rsid w:val="004413B1"/>
    <w:rsid w:val="00442226"/>
    <w:rsid w:val="00442394"/>
    <w:rsid w:val="00442B8A"/>
    <w:rsid w:val="00443021"/>
    <w:rsid w:val="004432F3"/>
    <w:rsid w:val="004461E4"/>
    <w:rsid w:val="004477C3"/>
    <w:rsid w:val="00447C85"/>
    <w:rsid w:val="00447EB7"/>
    <w:rsid w:val="0045256E"/>
    <w:rsid w:val="00453AD8"/>
    <w:rsid w:val="0045420B"/>
    <w:rsid w:val="00454391"/>
    <w:rsid w:val="0045443D"/>
    <w:rsid w:val="00454A74"/>
    <w:rsid w:val="00456B6F"/>
    <w:rsid w:val="00460687"/>
    <w:rsid w:val="00461AD0"/>
    <w:rsid w:val="00461AD5"/>
    <w:rsid w:val="004628FB"/>
    <w:rsid w:val="0046332C"/>
    <w:rsid w:val="00463AC8"/>
    <w:rsid w:val="004646A7"/>
    <w:rsid w:val="00466C8D"/>
    <w:rsid w:val="00467C40"/>
    <w:rsid w:val="004712E2"/>
    <w:rsid w:val="00473875"/>
    <w:rsid w:val="00474020"/>
    <w:rsid w:val="004747CD"/>
    <w:rsid w:val="00476671"/>
    <w:rsid w:val="004769AC"/>
    <w:rsid w:val="00480421"/>
    <w:rsid w:val="00481414"/>
    <w:rsid w:val="004819AB"/>
    <w:rsid w:val="00481A61"/>
    <w:rsid w:val="00481D88"/>
    <w:rsid w:val="00481EA1"/>
    <w:rsid w:val="0048499D"/>
    <w:rsid w:val="00484D3A"/>
    <w:rsid w:val="00485275"/>
    <w:rsid w:val="00485C3F"/>
    <w:rsid w:val="00485C84"/>
    <w:rsid w:val="00485CCC"/>
    <w:rsid w:val="00487002"/>
    <w:rsid w:val="0048700F"/>
    <w:rsid w:val="004874D2"/>
    <w:rsid w:val="0049034E"/>
    <w:rsid w:val="004922B2"/>
    <w:rsid w:val="00492B7E"/>
    <w:rsid w:val="00492FBD"/>
    <w:rsid w:val="00494726"/>
    <w:rsid w:val="00495859"/>
    <w:rsid w:val="00495E25"/>
    <w:rsid w:val="004972A6"/>
    <w:rsid w:val="00497AAB"/>
    <w:rsid w:val="004A1478"/>
    <w:rsid w:val="004A2A9F"/>
    <w:rsid w:val="004A2BF7"/>
    <w:rsid w:val="004A36B9"/>
    <w:rsid w:val="004A38E2"/>
    <w:rsid w:val="004A3E19"/>
    <w:rsid w:val="004A46C1"/>
    <w:rsid w:val="004A514B"/>
    <w:rsid w:val="004A6805"/>
    <w:rsid w:val="004B0AFB"/>
    <w:rsid w:val="004B0D7E"/>
    <w:rsid w:val="004B16E8"/>
    <w:rsid w:val="004B1AC9"/>
    <w:rsid w:val="004B1B8E"/>
    <w:rsid w:val="004B1C08"/>
    <w:rsid w:val="004B20B7"/>
    <w:rsid w:val="004B229A"/>
    <w:rsid w:val="004B289C"/>
    <w:rsid w:val="004B2BCA"/>
    <w:rsid w:val="004B2F2B"/>
    <w:rsid w:val="004B33CE"/>
    <w:rsid w:val="004B3A67"/>
    <w:rsid w:val="004B43C0"/>
    <w:rsid w:val="004B4887"/>
    <w:rsid w:val="004B4CE1"/>
    <w:rsid w:val="004B4DA6"/>
    <w:rsid w:val="004B5E5A"/>
    <w:rsid w:val="004B5E68"/>
    <w:rsid w:val="004B7547"/>
    <w:rsid w:val="004B7BFD"/>
    <w:rsid w:val="004C00F3"/>
    <w:rsid w:val="004C1700"/>
    <w:rsid w:val="004C21CE"/>
    <w:rsid w:val="004C3466"/>
    <w:rsid w:val="004C3A24"/>
    <w:rsid w:val="004C3AF6"/>
    <w:rsid w:val="004C4969"/>
    <w:rsid w:val="004C6457"/>
    <w:rsid w:val="004C6BCA"/>
    <w:rsid w:val="004C6D3A"/>
    <w:rsid w:val="004C79D0"/>
    <w:rsid w:val="004D00E4"/>
    <w:rsid w:val="004D0496"/>
    <w:rsid w:val="004D0900"/>
    <w:rsid w:val="004D0F5F"/>
    <w:rsid w:val="004D1E8A"/>
    <w:rsid w:val="004D1ED9"/>
    <w:rsid w:val="004D205F"/>
    <w:rsid w:val="004D5103"/>
    <w:rsid w:val="004D58B6"/>
    <w:rsid w:val="004D69C5"/>
    <w:rsid w:val="004D7575"/>
    <w:rsid w:val="004E032E"/>
    <w:rsid w:val="004E0985"/>
    <w:rsid w:val="004E0E02"/>
    <w:rsid w:val="004E1916"/>
    <w:rsid w:val="004E3384"/>
    <w:rsid w:val="004E3EFD"/>
    <w:rsid w:val="004E418E"/>
    <w:rsid w:val="004E43EB"/>
    <w:rsid w:val="004E4770"/>
    <w:rsid w:val="004E635D"/>
    <w:rsid w:val="004E657D"/>
    <w:rsid w:val="004F05A9"/>
    <w:rsid w:val="004F1624"/>
    <w:rsid w:val="004F2FB8"/>
    <w:rsid w:val="004F556E"/>
    <w:rsid w:val="004F5885"/>
    <w:rsid w:val="004F5A37"/>
    <w:rsid w:val="004F63CD"/>
    <w:rsid w:val="004F65AD"/>
    <w:rsid w:val="004F6E0B"/>
    <w:rsid w:val="005005DC"/>
    <w:rsid w:val="0050098B"/>
    <w:rsid w:val="00501908"/>
    <w:rsid w:val="00501DDC"/>
    <w:rsid w:val="0050202A"/>
    <w:rsid w:val="00503BD2"/>
    <w:rsid w:val="00503D56"/>
    <w:rsid w:val="005060E6"/>
    <w:rsid w:val="00506D38"/>
    <w:rsid w:val="00507399"/>
    <w:rsid w:val="00510AC5"/>
    <w:rsid w:val="00511E34"/>
    <w:rsid w:val="00512CE3"/>
    <w:rsid w:val="00513211"/>
    <w:rsid w:val="0051344B"/>
    <w:rsid w:val="00513484"/>
    <w:rsid w:val="00513706"/>
    <w:rsid w:val="00514A22"/>
    <w:rsid w:val="00514C49"/>
    <w:rsid w:val="00514DEF"/>
    <w:rsid w:val="00515EE5"/>
    <w:rsid w:val="005171DA"/>
    <w:rsid w:val="00517332"/>
    <w:rsid w:val="00517AE2"/>
    <w:rsid w:val="00520767"/>
    <w:rsid w:val="005218DE"/>
    <w:rsid w:val="00521BEE"/>
    <w:rsid w:val="0052385F"/>
    <w:rsid w:val="00523E57"/>
    <w:rsid w:val="00523EFA"/>
    <w:rsid w:val="00524539"/>
    <w:rsid w:val="00527433"/>
    <w:rsid w:val="005277B8"/>
    <w:rsid w:val="005308F0"/>
    <w:rsid w:val="005308F2"/>
    <w:rsid w:val="0053154B"/>
    <w:rsid w:val="00531C11"/>
    <w:rsid w:val="00532D6B"/>
    <w:rsid w:val="00532F74"/>
    <w:rsid w:val="0053336C"/>
    <w:rsid w:val="0053417D"/>
    <w:rsid w:val="00534391"/>
    <w:rsid w:val="00535EA2"/>
    <w:rsid w:val="00535EFA"/>
    <w:rsid w:val="005365D9"/>
    <w:rsid w:val="0053723B"/>
    <w:rsid w:val="005372D1"/>
    <w:rsid w:val="005379FD"/>
    <w:rsid w:val="005420B1"/>
    <w:rsid w:val="00542AC0"/>
    <w:rsid w:val="00546424"/>
    <w:rsid w:val="00547D11"/>
    <w:rsid w:val="00550491"/>
    <w:rsid w:val="0055177D"/>
    <w:rsid w:val="0055263E"/>
    <w:rsid w:val="00552DBF"/>
    <w:rsid w:val="0055313B"/>
    <w:rsid w:val="0055348E"/>
    <w:rsid w:val="005542FD"/>
    <w:rsid w:val="00556A88"/>
    <w:rsid w:val="00556E3C"/>
    <w:rsid w:val="00560B09"/>
    <w:rsid w:val="00560BAF"/>
    <w:rsid w:val="0056157F"/>
    <w:rsid w:val="00562134"/>
    <w:rsid w:val="0056216F"/>
    <w:rsid w:val="0056363D"/>
    <w:rsid w:val="0056610A"/>
    <w:rsid w:val="005661FA"/>
    <w:rsid w:val="0056635F"/>
    <w:rsid w:val="00566790"/>
    <w:rsid w:val="005668C9"/>
    <w:rsid w:val="00566D65"/>
    <w:rsid w:val="00566F56"/>
    <w:rsid w:val="0056719C"/>
    <w:rsid w:val="00571A70"/>
    <w:rsid w:val="0057226B"/>
    <w:rsid w:val="00573389"/>
    <w:rsid w:val="00574147"/>
    <w:rsid w:val="005744C7"/>
    <w:rsid w:val="0057596E"/>
    <w:rsid w:val="00575CF5"/>
    <w:rsid w:val="00576557"/>
    <w:rsid w:val="00577205"/>
    <w:rsid w:val="005777B8"/>
    <w:rsid w:val="00577FB3"/>
    <w:rsid w:val="00581C26"/>
    <w:rsid w:val="00581FEE"/>
    <w:rsid w:val="0058280E"/>
    <w:rsid w:val="00582DE8"/>
    <w:rsid w:val="005839B9"/>
    <w:rsid w:val="00583BDC"/>
    <w:rsid w:val="00583BEC"/>
    <w:rsid w:val="005851AD"/>
    <w:rsid w:val="0058551A"/>
    <w:rsid w:val="00585CA0"/>
    <w:rsid w:val="00587644"/>
    <w:rsid w:val="00587806"/>
    <w:rsid w:val="00587C3B"/>
    <w:rsid w:val="00591E4C"/>
    <w:rsid w:val="005924BF"/>
    <w:rsid w:val="00593FF4"/>
    <w:rsid w:val="005944A4"/>
    <w:rsid w:val="00594A52"/>
    <w:rsid w:val="00594C0C"/>
    <w:rsid w:val="00594C12"/>
    <w:rsid w:val="0059528D"/>
    <w:rsid w:val="00595856"/>
    <w:rsid w:val="00595FA0"/>
    <w:rsid w:val="00596E48"/>
    <w:rsid w:val="00597353"/>
    <w:rsid w:val="00597FD5"/>
    <w:rsid w:val="005A082A"/>
    <w:rsid w:val="005A0CFA"/>
    <w:rsid w:val="005A33E2"/>
    <w:rsid w:val="005A4D56"/>
    <w:rsid w:val="005A571B"/>
    <w:rsid w:val="005A70DE"/>
    <w:rsid w:val="005A792A"/>
    <w:rsid w:val="005B1234"/>
    <w:rsid w:val="005B14E7"/>
    <w:rsid w:val="005B159A"/>
    <w:rsid w:val="005B21FE"/>
    <w:rsid w:val="005B22D5"/>
    <w:rsid w:val="005B4F6D"/>
    <w:rsid w:val="005B54F0"/>
    <w:rsid w:val="005B5DFE"/>
    <w:rsid w:val="005B7A25"/>
    <w:rsid w:val="005B7D06"/>
    <w:rsid w:val="005B7D2F"/>
    <w:rsid w:val="005C04F9"/>
    <w:rsid w:val="005C0723"/>
    <w:rsid w:val="005C0AEF"/>
    <w:rsid w:val="005C0ECC"/>
    <w:rsid w:val="005C2130"/>
    <w:rsid w:val="005C21B5"/>
    <w:rsid w:val="005C21C8"/>
    <w:rsid w:val="005C351A"/>
    <w:rsid w:val="005C6649"/>
    <w:rsid w:val="005C6F51"/>
    <w:rsid w:val="005C751A"/>
    <w:rsid w:val="005D0BAB"/>
    <w:rsid w:val="005D0C19"/>
    <w:rsid w:val="005D13B0"/>
    <w:rsid w:val="005D1634"/>
    <w:rsid w:val="005D2350"/>
    <w:rsid w:val="005D2741"/>
    <w:rsid w:val="005D30EA"/>
    <w:rsid w:val="005D4019"/>
    <w:rsid w:val="005D6833"/>
    <w:rsid w:val="005D6E1C"/>
    <w:rsid w:val="005E03D0"/>
    <w:rsid w:val="005E5145"/>
    <w:rsid w:val="005E523F"/>
    <w:rsid w:val="005E5905"/>
    <w:rsid w:val="005E6B80"/>
    <w:rsid w:val="005E6C47"/>
    <w:rsid w:val="005E6DA6"/>
    <w:rsid w:val="005E7D98"/>
    <w:rsid w:val="005F2370"/>
    <w:rsid w:val="005F2F1A"/>
    <w:rsid w:val="005F4D20"/>
    <w:rsid w:val="005F4E23"/>
    <w:rsid w:val="005F5510"/>
    <w:rsid w:val="005F55D1"/>
    <w:rsid w:val="005F562B"/>
    <w:rsid w:val="005F57B1"/>
    <w:rsid w:val="005F6A23"/>
    <w:rsid w:val="00600FEE"/>
    <w:rsid w:val="006029A9"/>
    <w:rsid w:val="0060354A"/>
    <w:rsid w:val="0060429A"/>
    <w:rsid w:val="00604769"/>
    <w:rsid w:val="00604E2C"/>
    <w:rsid w:val="006051D2"/>
    <w:rsid w:val="0060580D"/>
    <w:rsid w:val="00605B56"/>
    <w:rsid w:val="00606F26"/>
    <w:rsid w:val="006073CD"/>
    <w:rsid w:val="0061140F"/>
    <w:rsid w:val="00611F42"/>
    <w:rsid w:val="006120F3"/>
    <w:rsid w:val="00613BE8"/>
    <w:rsid w:val="00613D5C"/>
    <w:rsid w:val="00615D29"/>
    <w:rsid w:val="006164E0"/>
    <w:rsid w:val="0061677D"/>
    <w:rsid w:val="0061746D"/>
    <w:rsid w:val="00617CD8"/>
    <w:rsid w:val="0062145E"/>
    <w:rsid w:val="00621507"/>
    <w:rsid w:val="0062161D"/>
    <w:rsid w:val="00622129"/>
    <w:rsid w:val="006236D2"/>
    <w:rsid w:val="00623B5E"/>
    <w:rsid w:val="0062405E"/>
    <w:rsid w:val="00625955"/>
    <w:rsid w:val="006269FE"/>
    <w:rsid w:val="0062740F"/>
    <w:rsid w:val="00627B0A"/>
    <w:rsid w:val="006301A4"/>
    <w:rsid w:val="00631776"/>
    <w:rsid w:val="00632FE0"/>
    <w:rsid w:val="00633EF4"/>
    <w:rsid w:val="00634180"/>
    <w:rsid w:val="006353F6"/>
    <w:rsid w:val="006359BD"/>
    <w:rsid w:val="006412C4"/>
    <w:rsid w:val="00641436"/>
    <w:rsid w:val="006453A9"/>
    <w:rsid w:val="00645A5A"/>
    <w:rsid w:val="00645D56"/>
    <w:rsid w:val="00645D5E"/>
    <w:rsid w:val="00645E2F"/>
    <w:rsid w:val="00645EB4"/>
    <w:rsid w:val="00646BFE"/>
    <w:rsid w:val="00647495"/>
    <w:rsid w:val="00647D21"/>
    <w:rsid w:val="00651784"/>
    <w:rsid w:val="0065213F"/>
    <w:rsid w:val="006524D0"/>
    <w:rsid w:val="00652E27"/>
    <w:rsid w:val="006551A3"/>
    <w:rsid w:val="00655B8C"/>
    <w:rsid w:val="00655C73"/>
    <w:rsid w:val="00655EC6"/>
    <w:rsid w:val="00657F4B"/>
    <w:rsid w:val="006615AC"/>
    <w:rsid w:val="006644D4"/>
    <w:rsid w:val="006645B9"/>
    <w:rsid w:val="00664B94"/>
    <w:rsid w:val="00664CC1"/>
    <w:rsid w:val="00665306"/>
    <w:rsid w:val="00666A4E"/>
    <w:rsid w:val="00667730"/>
    <w:rsid w:val="00667B21"/>
    <w:rsid w:val="00667F50"/>
    <w:rsid w:val="00670CF6"/>
    <w:rsid w:val="0067318E"/>
    <w:rsid w:val="00673874"/>
    <w:rsid w:val="00674B19"/>
    <w:rsid w:val="00675931"/>
    <w:rsid w:val="00676127"/>
    <w:rsid w:val="0067640D"/>
    <w:rsid w:val="006764D8"/>
    <w:rsid w:val="006801DF"/>
    <w:rsid w:val="006801F6"/>
    <w:rsid w:val="00681280"/>
    <w:rsid w:val="00681C82"/>
    <w:rsid w:val="00682501"/>
    <w:rsid w:val="0068318A"/>
    <w:rsid w:val="0068420C"/>
    <w:rsid w:val="00684236"/>
    <w:rsid w:val="006855A9"/>
    <w:rsid w:val="00687190"/>
    <w:rsid w:val="00687244"/>
    <w:rsid w:val="0069042A"/>
    <w:rsid w:val="0069049D"/>
    <w:rsid w:val="00690C16"/>
    <w:rsid w:val="00691808"/>
    <w:rsid w:val="006922E5"/>
    <w:rsid w:val="00692D99"/>
    <w:rsid w:val="00693DDE"/>
    <w:rsid w:val="00696C18"/>
    <w:rsid w:val="006A0067"/>
    <w:rsid w:val="006A032F"/>
    <w:rsid w:val="006A2D0E"/>
    <w:rsid w:val="006A4053"/>
    <w:rsid w:val="006A4F95"/>
    <w:rsid w:val="006A516E"/>
    <w:rsid w:val="006A5DE5"/>
    <w:rsid w:val="006A690A"/>
    <w:rsid w:val="006A6B99"/>
    <w:rsid w:val="006A77B7"/>
    <w:rsid w:val="006B3B80"/>
    <w:rsid w:val="006B3F26"/>
    <w:rsid w:val="006B68F5"/>
    <w:rsid w:val="006C033A"/>
    <w:rsid w:val="006C1618"/>
    <w:rsid w:val="006C1CDD"/>
    <w:rsid w:val="006C2309"/>
    <w:rsid w:val="006C2357"/>
    <w:rsid w:val="006C2889"/>
    <w:rsid w:val="006C66F0"/>
    <w:rsid w:val="006D0BBE"/>
    <w:rsid w:val="006D210E"/>
    <w:rsid w:val="006D2A52"/>
    <w:rsid w:val="006D2ABD"/>
    <w:rsid w:val="006D2CC2"/>
    <w:rsid w:val="006D2D20"/>
    <w:rsid w:val="006D3833"/>
    <w:rsid w:val="006D3A40"/>
    <w:rsid w:val="006D441E"/>
    <w:rsid w:val="006D450B"/>
    <w:rsid w:val="006D49B3"/>
    <w:rsid w:val="006D49C1"/>
    <w:rsid w:val="006D5EDE"/>
    <w:rsid w:val="006D6610"/>
    <w:rsid w:val="006D717C"/>
    <w:rsid w:val="006D7C06"/>
    <w:rsid w:val="006E0DD1"/>
    <w:rsid w:val="006E102C"/>
    <w:rsid w:val="006E29FC"/>
    <w:rsid w:val="006E361E"/>
    <w:rsid w:val="006E38E0"/>
    <w:rsid w:val="006E4137"/>
    <w:rsid w:val="006E5552"/>
    <w:rsid w:val="006E58AF"/>
    <w:rsid w:val="006E6563"/>
    <w:rsid w:val="006E75D0"/>
    <w:rsid w:val="006F08A0"/>
    <w:rsid w:val="006F0AD6"/>
    <w:rsid w:val="006F0C5A"/>
    <w:rsid w:val="006F5FB1"/>
    <w:rsid w:val="006F6E77"/>
    <w:rsid w:val="006F7322"/>
    <w:rsid w:val="006F7381"/>
    <w:rsid w:val="006F73F3"/>
    <w:rsid w:val="006F789F"/>
    <w:rsid w:val="007026EE"/>
    <w:rsid w:val="00703093"/>
    <w:rsid w:val="00703C1F"/>
    <w:rsid w:val="00703DB8"/>
    <w:rsid w:val="00704DAD"/>
    <w:rsid w:val="0070661B"/>
    <w:rsid w:val="00707886"/>
    <w:rsid w:val="00711CD6"/>
    <w:rsid w:val="00712589"/>
    <w:rsid w:val="007141BE"/>
    <w:rsid w:val="007142A1"/>
    <w:rsid w:val="007143FD"/>
    <w:rsid w:val="00714584"/>
    <w:rsid w:val="007150AD"/>
    <w:rsid w:val="0071660D"/>
    <w:rsid w:val="00717C0B"/>
    <w:rsid w:val="00720338"/>
    <w:rsid w:val="007203E0"/>
    <w:rsid w:val="00720475"/>
    <w:rsid w:val="00722A07"/>
    <w:rsid w:val="007234C5"/>
    <w:rsid w:val="00725062"/>
    <w:rsid w:val="00725064"/>
    <w:rsid w:val="00725C1A"/>
    <w:rsid w:val="00726CD1"/>
    <w:rsid w:val="00726EA8"/>
    <w:rsid w:val="00726F57"/>
    <w:rsid w:val="0073208E"/>
    <w:rsid w:val="00732106"/>
    <w:rsid w:val="00732697"/>
    <w:rsid w:val="00735283"/>
    <w:rsid w:val="00735C05"/>
    <w:rsid w:val="00735C7E"/>
    <w:rsid w:val="007369BF"/>
    <w:rsid w:val="007378FB"/>
    <w:rsid w:val="00737987"/>
    <w:rsid w:val="0074132B"/>
    <w:rsid w:val="007424D2"/>
    <w:rsid w:val="00742734"/>
    <w:rsid w:val="00742D6B"/>
    <w:rsid w:val="007432A3"/>
    <w:rsid w:val="007437B5"/>
    <w:rsid w:val="00745274"/>
    <w:rsid w:val="00745318"/>
    <w:rsid w:val="00746690"/>
    <w:rsid w:val="007477D4"/>
    <w:rsid w:val="0075014D"/>
    <w:rsid w:val="007503DA"/>
    <w:rsid w:val="007533B5"/>
    <w:rsid w:val="00754D07"/>
    <w:rsid w:val="00755A91"/>
    <w:rsid w:val="00756FCF"/>
    <w:rsid w:val="00757908"/>
    <w:rsid w:val="0076011D"/>
    <w:rsid w:val="007612C0"/>
    <w:rsid w:val="00762B3D"/>
    <w:rsid w:val="00762D6D"/>
    <w:rsid w:val="00763144"/>
    <w:rsid w:val="007658BE"/>
    <w:rsid w:val="00765FCC"/>
    <w:rsid w:val="00767977"/>
    <w:rsid w:val="00770B16"/>
    <w:rsid w:val="00771095"/>
    <w:rsid w:val="007717A0"/>
    <w:rsid w:val="00772795"/>
    <w:rsid w:val="00773A73"/>
    <w:rsid w:val="007740AC"/>
    <w:rsid w:val="007748F7"/>
    <w:rsid w:val="00774DAA"/>
    <w:rsid w:val="00776E13"/>
    <w:rsid w:val="00777133"/>
    <w:rsid w:val="007811BB"/>
    <w:rsid w:val="0078129A"/>
    <w:rsid w:val="00781339"/>
    <w:rsid w:val="007820BD"/>
    <w:rsid w:val="007823F6"/>
    <w:rsid w:val="0078325C"/>
    <w:rsid w:val="00783548"/>
    <w:rsid w:val="007842A2"/>
    <w:rsid w:val="00784466"/>
    <w:rsid w:val="0078483D"/>
    <w:rsid w:val="00785C37"/>
    <w:rsid w:val="00785D7D"/>
    <w:rsid w:val="00790573"/>
    <w:rsid w:val="00790DD0"/>
    <w:rsid w:val="0079193E"/>
    <w:rsid w:val="00793254"/>
    <w:rsid w:val="0079329C"/>
    <w:rsid w:val="0079340B"/>
    <w:rsid w:val="00793C37"/>
    <w:rsid w:val="00795702"/>
    <w:rsid w:val="00795BAA"/>
    <w:rsid w:val="00795C40"/>
    <w:rsid w:val="007961A4"/>
    <w:rsid w:val="00796500"/>
    <w:rsid w:val="00796827"/>
    <w:rsid w:val="00796BA6"/>
    <w:rsid w:val="00797137"/>
    <w:rsid w:val="007972A5"/>
    <w:rsid w:val="007A25DE"/>
    <w:rsid w:val="007A26C2"/>
    <w:rsid w:val="007A2DA5"/>
    <w:rsid w:val="007A5059"/>
    <w:rsid w:val="007A6213"/>
    <w:rsid w:val="007A75BD"/>
    <w:rsid w:val="007B1B6F"/>
    <w:rsid w:val="007B2480"/>
    <w:rsid w:val="007B263E"/>
    <w:rsid w:val="007B292D"/>
    <w:rsid w:val="007B2A13"/>
    <w:rsid w:val="007B3202"/>
    <w:rsid w:val="007B40AD"/>
    <w:rsid w:val="007B4656"/>
    <w:rsid w:val="007B4CCF"/>
    <w:rsid w:val="007B532B"/>
    <w:rsid w:val="007B59AC"/>
    <w:rsid w:val="007B5CD7"/>
    <w:rsid w:val="007B70C3"/>
    <w:rsid w:val="007B775B"/>
    <w:rsid w:val="007B787B"/>
    <w:rsid w:val="007B79F6"/>
    <w:rsid w:val="007C02FE"/>
    <w:rsid w:val="007C1946"/>
    <w:rsid w:val="007C2A05"/>
    <w:rsid w:val="007C2CA6"/>
    <w:rsid w:val="007C3819"/>
    <w:rsid w:val="007C3926"/>
    <w:rsid w:val="007C3DFF"/>
    <w:rsid w:val="007C3FB6"/>
    <w:rsid w:val="007C4A50"/>
    <w:rsid w:val="007C5FEA"/>
    <w:rsid w:val="007C6457"/>
    <w:rsid w:val="007C6937"/>
    <w:rsid w:val="007C69A7"/>
    <w:rsid w:val="007D2C3A"/>
    <w:rsid w:val="007D430C"/>
    <w:rsid w:val="007D46D3"/>
    <w:rsid w:val="007D4CFD"/>
    <w:rsid w:val="007D5A15"/>
    <w:rsid w:val="007D5E9D"/>
    <w:rsid w:val="007D79DD"/>
    <w:rsid w:val="007E0A6C"/>
    <w:rsid w:val="007E30E5"/>
    <w:rsid w:val="007E35D8"/>
    <w:rsid w:val="007E38A7"/>
    <w:rsid w:val="007E3A18"/>
    <w:rsid w:val="007E61EF"/>
    <w:rsid w:val="007E624A"/>
    <w:rsid w:val="007E7DEC"/>
    <w:rsid w:val="007F0742"/>
    <w:rsid w:val="007F0B43"/>
    <w:rsid w:val="007F26E7"/>
    <w:rsid w:val="007F31D2"/>
    <w:rsid w:val="007F4367"/>
    <w:rsid w:val="007F504F"/>
    <w:rsid w:val="007F51C9"/>
    <w:rsid w:val="007F711C"/>
    <w:rsid w:val="008001FB"/>
    <w:rsid w:val="0080140D"/>
    <w:rsid w:val="00803DAB"/>
    <w:rsid w:val="00803F5D"/>
    <w:rsid w:val="008040CB"/>
    <w:rsid w:val="00805588"/>
    <w:rsid w:val="00805D0C"/>
    <w:rsid w:val="008066DB"/>
    <w:rsid w:val="00806A6B"/>
    <w:rsid w:val="00806D09"/>
    <w:rsid w:val="00810F6D"/>
    <w:rsid w:val="0081118F"/>
    <w:rsid w:val="00812BAD"/>
    <w:rsid w:val="0081314C"/>
    <w:rsid w:val="00813AE7"/>
    <w:rsid w:val="008156B7"/>
    <w:rsid w:val="00815B8C"/>
    <w:rsid w:val="008167A9"/>
    <w:rsid w:val="008167FE"/>
    <w:rsid w:val="0081766A"/>
    <w:rsid w:val="008179A8"/>
    <w:rsid w:val="00820FA5"/>
    <w:rsid w:val="0082114A"/>
    <w:rsid w:val="00821C00"/>
    <w:rsid w:val="008240A2"/>
    <w:rsid w:val="00825DB4"/>
    <w:rsid w:val="00826CF6"/>
    <w:rsid w:val="00826ED0"/>
    <w:rsid w:val="00827EBB"/>
    <w:rsid w:val="008302F8"/>
    <w:rsid w:val="008306FE"/>
    <w:rsid w:val="00831166"/>
    <w:rsid w:val="008326EC"/>
    <w:rsid w:val="008328A3"/>
    <w:rsid w:val="00834AC1"/>
    <w:rsid w:val="00834C9B"/>
    <w:rsid w:val="0083547B"/>
    <w:rsid w:val="00837A26"/>
    <w:rsid w:val="00837D9C"/>
    <w:rsid w:val="008402DB"/>
    <w:rsid w:val="00840E05"/>
    <w:rsid w:val="00841555"/>
    <w:rsid w:val="008430AE"/>
    <w:rsid w:val="008431CE"/>
    <w:rsid w:val="008432A0"/>
    <w:rsid w:val="00843534"/>
    <w:rsid w:val="00843A72"/>
    <w:rsid w:val="0084417D"/>
    <w:rsid w:val="00845020"/>
    <w:rsid w:val="008461C3"/>
    <w:rsid w:val="008470A0"/>
    <w:rsid w:val="00847684"/>
    <w:rsid w:val="00850656"/>
    <w:rsid w:val="00850747"/>
    <w:rsid w:val="00852EE9"/>
    <w:rsid w:val="00853AE6"/>
    <w:rsid w:val="00853DC0"/>
    <w:rsid w:val="008541F7"/>
    <w:rsid w:val="00856A08"/>
    <w:rsid w:val="0085749F"/>
    <w:rsid w:val="008579B1"/>
    <w:rsid w:val="008608C9"/>
    <w:rsid w:val="00861AFC"/>
    <w:rsid w:val="00862560"/>
    <w:rsid w:val="0086387F"/>
    <w:rsid w:val="008670C0"/>
    <w:rsid w:val="00867FD2"/>
    <w:rsid w:val="008715C2"/>
    <w:rsid w:val="008715F1"/>
    <w:rsid w:val="00871D01"/>
    <w:rsid w:val="00873A76"/>
    <w:rsid w:val="00873DFC"/>
    <w:rsid w:val="00874591"/>
    <w:rsid w:val="00874CBF"/>
    <w:rsid w:val="008754CD"/>
    <w:rsid w:val="00875B20"/>
    <w:rsid w:val="0087730C"/>
    <w:rsid w:val="00880D8E"/>
    <w:rsid w:val="00882BC2"/>
    <w:rsid w:val="00883261"/>
    <w:rsid w:val="00884EC7"/>
    <w:rsid w:val="00885BA6"/>
    <w:rsid w:val="0088604C"/>
    <w:rsid w:val="008861F1"/>
    <w:rsid w:val="00886258"/>
    <w:rsid w:val="0088631D"/>
    <w:rsid w:val="0088709E"/>
    <w:rsid w:val="00890416"/>
    <w:rsid w:val="00891B6B"/>
    <w:rsid w:val="00891DA4"/>
    <w:rsid w:val="00892654"/>
    <w:rsid w:val="00893938"/>
    <w:rsid w:val="00895D85"/>
    <w:rsid w:val="00896965"/>
    <w:rsid w:val="00897B6B"/>
    <w:rsid w:val="008A0142"/>
    <w:rsid w:val="008A0D11"/>
    <w:rsid w:val="008A374F"/>
    <w:rsid w:val="008A3855"/>
    <w:rsid w:val="008A3A6C"/>
    <w:rsid w:val="008A4164"/>
    <w:rsid w:val="008A5A9C"/>
    <w:rsid w:val="008A5AC4"/>
    <w:rsid w:val="008A6113"/>
    <w:rsid w:val="008A6C78"/>
    <w:rsid w:val="008A714A"/>
    <w:rsid w:val="008A7EE1"/>
    <w:rsid w:val="008B0203"/>
    <w:rsid w:val="008B2F6C"/>
    <w:rsid w:val="008B3CB2"/>
    <w:rsid w:val="008B644F"/>
    <w:rsid w:val="008B691D"/>
    <w:rsid w:val="008B6A55"/>
    <w:rsid w:val="008B6B68"/>
    <w:rsid w:val="008B75C1"/>
    <w:rsid w:val="008C1E0A"/>
    <w:rsid w:val="008C30FA"/>
    <w:rsid w:val="008C3F95"/>
    <w:rsid w:val="008C4BE2"/>
    <w:rsid w:val="008C6AB5"/>
    <w:rsid w:val="008C7483"/>
    <w:rsid w:val="008C7F40"/>
    <w:rsid w:val="008D0E2F"/>
    <w:rsid w:val="008D218B"/>
    <w:rsid w:val="008D24B4"/>
    <w:rsid w:val="008D3E74"/>
    <w:rsid w:val="008D4DC2"/>
    <w:rsid w:val="008D4F09"/>
    <w:rsid w:val="008D5980"/>
    <w:rsid w:val="008D5CC2"/>
    <w:rsid w:val="008D6591"/>
    <w:rsid w:val="008D687D"/>
    <w:rsid w:val="008D7346"/>
    <w:rsid w:val="008D7F09"/>
    <w:rsid w:val="008E2990"/>
    <w:rsid w:val="008E29EB"/>
    <w:rsid w:val="008E3312"/>
    <w:rsid w:val="008E3797"/>
    <w:rsid w:val="008E38BE"/>
    <w:rsid w:val="008E5E41"/>
    <w:rsid w:val="008E6654"/>
    <w:rsid w:val="008E735B"/>
    <w:rsid w:val="008E7A5E"/>
    <w:rsid w:val="008F17F5"/>
    <w:rsid w:val="008F1BC8"/>
    <w:rsid w:val="008F56F7"/>
    <w:rsid w:val="0090042C"/>
    <w:rsid w:val="00900620"/>
    <w:rsid w:val="00900A40"/>
    <w:rsid w:val="009014A6"/>
    <w:rsid w:val="009014AE"/>
    <w:rsid w:val="0090170F"/>
    <w:rsid w:val="009023B0"/>
    <w:rsid w:val="009053AD"/>
    <w:rsid w:val="009060CB"/>
    <w:rsid w:val="00907A40"/>
    <w:rsid w:val="00910ED5"/>
    <w:rsid w:val="00913770"/>
    <w:rsid w:val="00914038"/>
    <w:rsid w:val="00914271"/>
    <w:rsid w:val="00914516"/>
    <w:rsid w:val="00914585"/>
    <w:rsid w:val="009147AC"/>
    <w:rsid w:val="00914C94"/>
    <w:rsid w:val="00914F67"/>
    <w:rsid w:val="00915474"/>
    <w:rsid w:val="00915C60"/>
    <w:rsid w:val="0091600F"/>
    <w:rsid w:val="009173F7"/>
    <w:rsid w:val="009201D0"/>
    <w:rsid w:val="00921D92"/>
    <w:rsid w:val="00922903"/>
    <w:rsid w:val="00926732"/>
    <w:rsid w:val="00926C42"/>
    <w:rsid w:val="009274ED"/>
    <w:rsid w:val="009278E3"/>
    <w:rsid w:val="00927FCC"/>
    <w:rsid w:val="009301ED"/>
    <w:rsid w:val="00931D3D"/>
    <w:rsid w:val="00931DD5"/>
    <w:rsid w:val="009324D4"/>
    <w:rsid w:val="00932940"/>
    <w:rsid w:val="00933850"/>
    <w:rsid w:val="00934FA9"/>
    <w:rsid w:val="00935213"/>
    <w:rsid w:val="009354B8"/>
    <w:rsid w:val="00935C70"/>
    <w:rsid w:val="00935F24"/>
    <w:rsid w:val="00936143"/>
    <w:rsid w:val="00937B03"/>
    <w:rsid w:val="00940581"/>
    <w:rsid w:val="00942806"/>
    <w:rsid w:val="00942DAA"/>
    <w:rsid w:val="00943995"/>
    <w:rsid w:val="00943A2B"/>
    <w:rsid w:val="00943C08"/>
    <w:rsid w:val="009441B2"/>
    <w:rsid w:val="00944A5F"/>
    <w:rsid w:val="00944C6C"/>
    <w:rsid w:val="009452C3"/>
    <w:rsid w:val="00945693"/>
    <w:rsid w:val="0094621C"/>
    <w:rsid w:val="0094680B"/>
    <w:rsid w:val="00947132"/>
    <w:rsid w:val="00947C0B"/>
    <w:rsid w:val="009510AB"/>
    <w:rsid w:val="00952349"/>
    <w:rsid w:val="0095524D"/>
    <w:rsid w:val="009600E7"/>
    <w:rsid w:val="00960FA4"/>
    <w:rsid w:val="00961DA3"/>
    <w:rsid w:val="009628C5"/>
    <w:rsid w:val="0096351B"/>
    <w:rsid w:val="009640BE"/>
    <w:rsid w:val="00964DFC"/>
    <w:rsid w:val="009675A4"/>
    <w:rsid w:val="009677A1"/>
    <w:rsid w:val="00967E87"/>
    <w:rsid w:val="00970083"/>
    <w:rsid w:val="0097009E"/>
    <w:rsid w:val="0097041B"/>
    <w:rsid w:val="00971FA1"/>
    <w:rsid w:val="00972516"/>
    <w:rsid w:val="009727DA"/>
    <w:rsid w:val="00973103"/>
    <w:rsid w:val="00973955"/>
    <w:rsid w:val="0097560C"/>
    <w:rsid w:val="0097680A"/>
    <w:rsid w:val="009768AF"/>
    <w:rsid w:val="009776B5"/>
    <w:rsid w:val="00980072"/>
    <w:rsid w:val="00980944"/>
    <w:rsid w:val="00981057"/>
    <w:rsid w:val="00981181"/>
    <w:rsid w:val="009815FC"/>
    <w:rsid w:val="00981AEA"/>
    <w:rsid w:val="0098204D"/>
    <w:rsid w:val="00982C7C"/>
    <w:rsid w:val="0098412F"/>
    <w:rsid w:val="009845E2"/>
    <w:rsid w:val="00984913"/>
    <w:rsid w:val="00984F3E"/>
    <w:rsid w:val="009861BA"/>
    <w:rsid w:val="00987026"/>
    <w:rsid w:val="009870E2"/>
    <w:rsid w:val="00987DF8"/>
    <w:rsid w:val="00990698"/>
    <w:rsid w:val="00990DA2"/>
    <w:rsid w:val="00991DB6"/>
    <w:rsid w:val="009927C4"/>
    <w:rsid w:val="0099328A"/>
    <w:rsid w:val="00994483"/>
    <w:rsid w:val="00996409"/>
    <w:rsid w:val="00997EEC"/>
    <w:rsid w:val="009A09C7"/>
    <w:rsid w:val="009A13DB"/>
    <w:rsid w:val="009A1504"/>
    <w:rsid w:val="009A1712"/>
    <w:rsid w:val="009A1FE7"/>
    <w:rsid w:val="009A2087"/>
    <w:rsid w:val="009A2A65"/>
    <w:rsid w:val="009A4294"/>
    <w:rsid w:val="009A45D1"/>
    <w:rsid w:val="009A466F"/>
    <w:rsid w:val="009A66B1"/>
    <w:rsid w:val="009A684F"/>
    <w:rsid w:val="009A6F7E"/>
    <w:rsid w:val="009B1C1D"/>
    <w:rsid w:val="009B2731"/>
    <w:rsid w:val="009B2A4B"/>
    <w:rsid w:val="009B40D9"/>
    <w:rsid w:val="009B47F9"/>
    <w:rsid w:val="009B5894"/>
    <w:rsid w:val="009B6129"/>
    <w:rsid w:val="009B6267"/>
    <w:rsid w:val="009C0851"/>
    <w:rsid w:val="009C0AB1"/>
    <w:rsid w:val="009C15CF"/>
    <w:rsid w:val="009C22AE"/>
    <w:rsid w:val="009C33D3"/>
    <w:rsid w:val="009C4BE1"/>
    <w:rsid w:val="009C50AF"/>
    <w:rsid w:val="009C5201"/>
    <w:rsid w:val="009C5413"/>
    <w:rsid w:val="009C56A0"/>
    <w:rsid w:val="009C5856"/>
    <w:rsid w:val="009C5D73"/>
    <w:rsid w:val="009C5EA8"/>
    <w:rsid w:val="009C6366"/>
    <w:rsid w:val="009C6C85"/>
    <w:rsid w:val="009D06B0"/>
    <w:rsid w:val="009D2028"/>
    <w:rsid w:val="009D3013"/>
    <w:rsid w:val="009D3EBA"/>
    <w:rsid w:val="009D44C9"/>
    <w:rsid w:val="009D497C"/>
    <w:rsid w:val="009D5F89"/>
    <w:rsid w:val="009D756D"/>
    <w:rsid w:val="009E03F0"/>
    <w:rsid w:val="009E0632"/>
    <w:rsid w:val="009E0F2D"/>
    <w:rsid w:val="009E1A01"/>
    <w:rsid w:val="009E20AD"/>
    <w:rsid w:val="009E23AE"/>
    <w:rsid w:val="009E2851"/>
    <w:rsid w:val="009E32C6"/>
    <w:rsid w:val="009E3A1D"/>
    <w:rsid w:val="009E3A91"/>
    <w:rsid w:val="009E3B24"/>
    <w:rsid w:val="009E4EDF"/>
    <w:rsid w:val="009E5170"/>
    <w:rsid w:val="009E606C"/>
    <w:rsid w:val="009E6A11"/>
    <w:rsid w:val="009E7BC6"/>
    <w:rsid w:val="009E7BDC"/>
    <w:rsid w:val="009F07D3"/>
    <w:rsid w:val="009F0A2C"/>
    <w:rsid w:val="009F0E44"/>
    <w:rsid w:val="009F1521"/>
    <w:rsid w:val="009F15BF"/>
    <w:rsid w:val="009F1C50"/>
    <w:rsid w:val="009F2F88"/>
    <w:rsid w:val="009F4088"/>
    <w:rsid w:val="009F43D4"/>
    <w:rsid w:val="009F4BC4"/>
    <w:rsid w:val="009F4D6D"/>
    <w:rsid w:val="009F60A9"/>
    <w:rsid w:val="009F664E"/>
    <w:rsid w:val="009F675F"/>
    <w:rsid w:val="009F6B11"/>
    <w:rsid w:val="009F6F93"/>
    <w:rsid w:val="00A00627"/>
    <w:rsid w:val="00A00791"/>
    <w:rsid w:val="00A01040"/>
    <w:rsid w:val="00A02142"/>
    <w:rsid w:val="00A029DF"/>
    <w:rsid w:val="00A02E47"/>
    <w:rsid w:val="00A03240"/>
    <w:rsid w:val="00A0482E"/>
    <w:rsid w:val="00A0584F"/>
    <w:rsid w:val="00A0713C"/>
    <w:rsid w:val="00A10359"/>
    <w:rsid w:val="00A12B69"/>
    <w:rsid w:val="00A145C9"/>
    <w:rsid w:val="00A14D7E"/>
    <w:rsid w:val="00A15679"/>
    <w:rsid w:val="00A15A5F"/>
    <w:rsid w:val="00A15A7B"/>
    <w:rsid w:val="00A22208"/>
    <w:rsid w:val="00A22AAA"/>
    <w:rsid w:val="00A22C5A"/>
    <w:rsid w:val="00A22CA3"/>
    <w:rsid w:val="00A24246"/>
    <w:rsid w:val="00A2497D"/>
    <w:rsid w:val="00A25538"/>
    <w:rsid w:val="00A26C06"/>
    <w:rsid w:val="00A27001"/>
    <w:rsid w:val="00A30998"/>
    <w:rsid w:val="00A311AD"/>
    <w:rsid w:val="00A31737"/>
    <w:rsid w:val="00A32C8A"/>
    <w:rsid w:val="00A32F35"/>
    <w:rsid w:val="00A3378F"/>
    <w:rsid w:val="00A33A21"/>
    <w:rsid w:val="00A3476C"/>
    <w:rsid w:val="00A3608B"/>
    <w:rsid w:val="00A36D2C"/>
    <w:rsid w:val="00A37CA7"/>
    <w:rsid w:val="00A40A96"/>
    <w:rsid w:val="00A41298"/>
    <w:rsid w:val="00A4150A"/>
    <w:rsid w:val="00A41590"/>
    <w:rsid w:val="00A41ED0"/>
    <w:rsid w:val="00A41FE6"/>
    <w:rsid w:val="00A451F1"/>
    <w:rsid w:val="00A45B15"/>
    <w:rsid w:val="00A465F2"/>
    <w:rsid w:val="00A469AA"/>
    <w:rsid w:val="00A510BF"/>
    <w:rsid w:val="00A526C9"/>
    <w:rsid w:val="00A53990"/>
    <w:rsid w:val="00A53C29"/>
    <w:rsid w:val="00A55A73"/>
    <w:rsid w:val="00A560BF"/>
    <w:rsid w:val="00A57650"/>
    <w:rsid w:val="00A576A3"/>
    <w:rsid w:val="00A576C9"/>
    <w:rsid w:val="00A60156"/>
    <w:rsid w:val="00A6179E"/>
    <w:rsid w:val="00A61EFC"/>
    <w:rsid w:val="00A62F88"/>
    <w:rsid w:val="00A647D6"/>
    <w:rsid w:val="00A64D5D"/>
    <w:rsid w:val="00A654B2"/>
    <w:rsid w:val="00A666F5"/>
    <w:rsid w:val="00A672C7"/>
    <w:rsid w:val="00A678AD"/>
    <w:rsid w:val="00A67A9A"/>
    <w:rsid w:val="00A67B2D"/>
    <w:rsid w:val="00A70258"/>
    <w:rsid w:val="00A7389B"/>
    <w:rsid w:val="00A747A9"/>
    <w:rsid w:val="00A75EC8"/>
    <w:rsid w:val="00A7689B"/>
    <w:rsid w:val="00A777F1"/>
    <w:rsid w:val="00A77BAB"/>
    <w:rsid w:val="00A811EC"/>
    <w:rsid w:val="00A8138B"/>
    <w:rsid w:val="00A8202A"/>
    <w:rsid w:val="00A82B53"/>
    <w:rsid w:val="00A83809"/>
    <w:rsid w:val="00A84A2F"/>
    <w:rsid w:val="00A857D9"/>
    <w:rsid w:val="00A858E2"/>
    <w:rsid w:val="00A86641"/>
    <w:rsid w:val="00A871E6"/>
    <w:rsid w:val="00A87A25"/>
    <w:rsid w:val="00A90149"/>
    <w:rsid w:val="00A90784"/>
    <w:rsid w:val="00A90823"/>
    <w:rsid w:val="00A92763"/>
    <w:rsid w:val="00A92ACE"/>
    <w:rsid w:val="00A93376"/>
    <w:rsid w:val="00A9376C"/>
    <w:rsid w:val="00A94BF0"/>
    <w:rsid w:val="00A95484"/>
    <w:rsid w:val="00A95DD9"/>
    <w:rsid w:val="00A96FB2"/>
    <w:rsid w:val="00AA1649"/>
    <w:rsid w:val="00AA25F8"/>
    <w:rsid w:val="00AA3A80"/>
    <w:rsid w:val="00AA5495"/>
    <w:rsid w:val="00AA56B4"/>
    <w:rsid w:val="00AA5CA1"/>
    <w:rsid w:val="00AA5F59"/>
    <w:rsid w:val="00AA669D"/>
    <w:rsid w:val="00AA6737"/>
    <w:rsid w:val="00AB015E"/>
    <w:rsid w:val="00AB025B"/>
    <w:rsid w:val="00AB1F89"/>
    <w:rsid w:val="00AB2FFE"/>
    <w:rsid w:val="00AB3410"/>
    <w:rsid w:val="00AB3AA2"/>
    <w:rsid w:val="00AB4849"/>
    <w:rsid w:val="00AB4D71"/>
    <w:rsid w:val="00AB4F9F"/>
    <w:rsid w:val="00AB5A13"/>
    <w:rsid w:val="00AB6C7F"/>
    <w:rsid w:val="00AB7361"/>
    <w:rsid w:val="00AB7438"/>
    <w:rsid w:val="00AC12F2"/>
    <w:rsid w:val="00AC15BA"/>
    <w:rsid w:val="00AC35BD"/>
    <w:rsid w:val="00AC4A93"/>
    <w:rsid w:val="00AC7088"/>
    <w:rsid w:val="00AC7468"/>
    <w:rsid w:val="00AC7536"/>
    <w:rsid w:val="00AD0CDC"/>
    <w:rsid w:val="00AD0CFA"/>
    <w:rsid w:val="00AD1714"/>
    <w:rsid w:val="00AD29BC"/>
    <w:rsid w:val="00AD2DE1"/>
    <w:rsid w:val="00AD3926"/>
    <w:rsid w:val="00AD6BA7"/>
    <w:rsid w:val="00AD6D5A"/>
    <w:rsid w:val="00AD79DE"/>
    <w:rsid w:val="00AE0D82"/>
    <w:rsid w:val="00AE1B5C"/>
    <w:rsid w:val="00AE2D73"/>
    <w:rsid w:val="00AE2F44"/>
    <w:rsid w:val="00AE3575"/>
    <w:rsid w:val="00AE49EE"/>
    <w:rsid w:val="00AE5038"/>
    <w:rsid w:val="00AE529E"/>
    <w:rsid w:val="00AE536C"/>
    <w:rsid w:val="00AE54D0"/>
    <w:rsid w:val="00AE60A5"/>
    <w:rsid w:val="00AE62ED"/>
    <w:rsid w:val="00AE7F71"/>
    <w:rsid w:val="00AF070A"/>
    <w:rsid w:val="00AF2621"/>
    <w:rsid w:val="00AF3F1F"/>
    <w:rsid w:val="00AF4704"/>
    <w:rsid w:val="00AF6D0D"/>
    <w:rsid w:val="00AF78A4"/>
    <w:rsid w:val="00B00718"/>
    <w:rsid w:val="00B009FD"/>
    <w:rsid w:val="00B00AB5"/>
    <w:rsid w:val="00B01D95"/>
    <w:rsid w:val="00B02082"/>
    <w:rsid w:val="00B042B4"/>
    <w:rsid w:val="00B046D3"/>
    <w:rsid w:val="00B059C2"/>
    <w:rsid w:val="00B05A65"/>
    <w:rsid w:val="00B07930"/>
    <w:rsid w:val="00B102D0"/>
    <w:rsid w:val="00B10A0D"/>
    <w:rsid w:val="00B11D11"/>
    <w:rsid w:val="00B125F3"/>
    <w:rsid w:val="00B1275F"/>
    <w:rsid w:val="00B133C1"/>
    <w:rsid w:val="00B13D34"/>
    <w:rsid w:val="00B146B7"/>
    <w:rsid w:val="00B14ADC"/>
    <w:rsid w:val="00B15239"/>
    <w:rsid w:val="00B156B9"/>
    <w:rsid w:val="00B15DD4"/>
    <w:rsid w:val="00B20CD3"/>
    <w:rsid w:val="00B21788"/>
    <w:rsid w:val="00B2221E"/>
    <w:rsid w:val="00B2348E"/>
    <w:rsid w:val="00B24667"/>
    <w:rsid w:val="00B248A7"/>
    <w:rsid w:val="00B25776"/>
    <w:rsid w:val="00B260B2"/>
    <w:rsid w:val="00B26327"/>
    <w:rsid w:val="00B2711A"/>
    <w:rsid w:val="00B279BC"/>
    <w:rsid w:val="00B27E02"/>
    <w:rsid w:val="00B30990"/>
    <w:rsid w:val="00B34696"/>
    <w:rsid w:val="00B34CCA"/>
    <w:rsid w:val="00B3604A"/>
    <w:rsid w:val="00B404CC"/>
    <w:rsid w:val="00B40B67"/>
    <w:rsid w:val="00B42564"/>
    <w:rsid w:val="00B42C40"/>
    <w:rsid w:val="00B4344D"/>
    <w:rsid w:val="00B43A47"/>
    <w:rsid w:val="00B469D3"/>
    <w:rsid w:val="00B504F2"/>
    <w:rsid w:val="00B50697"/>
    <w:rsid w:val="00B50DAC"/>
    <w:rsid w:val="00B51811"/>
    <w:rsid w:val="00B51C61"/>
    <w:rsid w:val="00B51FCB"/>
    <w:rsid w:val="00B52F21"/>
    <w:rsid w:val="00B54066"/>
    <w:rsid w:val="00B56434"/>
    <w:rsid w:val="00B56AA3"/>
    <w:rsid w:val="00B56BBA"/>
    <w:rsid w:val="00B56F14"/>
    <w:rsid w:val="00B56F46"/>
    <w:rsid w:val="00B57082"/>
    <w:rsid w:val="00B5799D"/>
    <w:rsid w:val="00B60A15"/>
    <w:rsid w:val="00B62174"/>
    <w:rsid w:val="00B6239F"/>
    <w:rsid w:val="00B6290B"/>
    <w:rsid w:val="00B62C2A"/>
    <w:rsid w:val="00B631C1"/>
    <w:rsid w:val="00B63383"/>
    <w:rsid w:val="00B63E1C"/>
    <w:rsid w:val="00B654DC"/>
    <w:rsid w:val="00B65BA1"/>
    <w:rsid w:val="00B70A2B"/>
    <w:rsid w:val="00B7187A"/>
    <w:rsid w:val="00B744A3"/>
    <w:rsid w:val="00B76B1D"/>
    <w:rsid w:val="00B76D8A"/>
    <w:rsid w:val="00B82C9F"/>
    <w:rsid w:val="00B8319A"/>
    <w:rsid w:val="00B836D0"/>
    <w:rsid w:val="00B8420F"/>
    <w:rsid w:val="00B84C79"/>
    <w:rsid w:val="00B85171"/>
    <w:rsid w:val="00B855B8"/>
    <w:rsid w:val="00B855EA"/>
    <w:rsid w:val="00B85AB0"/>
    <w:rsid w:val="00B90892"/>
    <w:rsid w:val="00B91C6A"/>
    <w:rsid w:val="00B91C80"/>
    <w:rsid w:val="00B94B87"/>
    <w:rsid w:val="00B94F15"/>
    <w:rsid w:val="00B95254"/>
    <w:rsid w:val="00B969DA"/>
    <w:rsid w:val="00B9787A"/>
    <w:rsid w:val="00BA0320"/>
    <w:rsid w:val="00BA5DBF"/>
    <w:rsid w:val="00BA5E50"/>
    <w:rsid w:val="00BB02CE"/>
    <w:rsid w:val="00BB07CF"/>
    <w:rsid w:val="00BB0F6F"/>
    <w:rsid w:val="00BB2369"/>
    <w:rsid w:val="00BB492D"/>
    <w:rsid w:val="00BB53ED"/>
    <w:rsid w:val="00BB7C17"/>
    <w:rsid w:val="00BC0479"/>
    <w:rsid w:val="00BC0809"/>
    <w:rsid w:val="00BC12B1"/>
    <w:rsid w:val="00BC1443"/>
    <w:rsid w:val="00BC2AFD"/>
    <w:rsid w:val="00BC3328"/>
    <w:rsid w:val="00BC3A20"/>
    <w:rsid w:val="00BC4CA5"/>
    <w:rsid w:val="00BC4CF0"/>
    <w:rsid w:val="00BC6330"/>
    <w:rsid w:val="00BC7DC8"/>
    <w:rsid w:val="00BD0BAD"/>
    <w:rsid w:val="00BD1CB8"/>
    <w:rsid w:val="00BD2304"/>
    <w:rsid w:val="00BD3622"/>
    <w:rsid w:val="00BD3886"/>
    <w:rsid w:val="00BD404C"/>
    <w:rsid w:val="00BD4897"/>
    <w:rsid w:val="00BD4AE0"/>
    <w:rsid w:val="00BD4D52"/>
    <w:rsid w:val="00BD4DF6"/>
    <w:rsid w:val="00BD57F7"/>
    <w:rsid w:val="00BD5844"/>
    <w:rsid w:val="00BD61EF"/>
    <w:rsid w:val="00BD6355"/>
    <w:rsid w:val="00BD6DFD"/>
    <w:rsid w:val="00BD6E5C"/>
    <w:rsid w:val="00BD6F3E"/>
    <w:rsid w:val="00BD77B6"/>
    <w:rsid w:val="00BE0483"/>
    <w:rsid w:val="00BE346A"/>
    <w:rsid w:val="00BE36A4"/>
    <w:rsid w:val="00BE43D7"/>
    <w:rsid w:val="00BE44CD"/>
    <w:rsid w:val="00BE550A"/>
    <w:rsid w:val="00BE71CB"/>
    <w:rsid w:val="00BF0EAF"/>
    <w:rsid w:val="00C002BB"/>
    <w:rsid w:val="00C00D26"/>
    <w:rsid w:val="00C01A56"/>
    <w:rsid w:val="00C01DE0"/>
    <w:rsid w:val="00C0340A"/>
    <w:rsid w:val="00C0414B"/>
    <w:rsid w:val="00C04C0B"/>
    <w:rsid w:val="00C06063"/>
    <w:rsid w:val="00C06388"/>
    <w:rsid w:val="00C06A9C"/>
    <w:rsid w:val="00C07313"/>
    <w:rsid w:val="00C10563"/>
    <w:rsid w:val="00C117F2"/>
    <w:rsid w:val="00C11BBB"/>
    <w:rsid w:val="00C12D95"/>
    <w:rsid w:val="00C12DA7"/>
    <w:rsid w:val="00C130B4"/>
    <w:rsid w:val="00C13713"/>
    <w:rsid w:val="00C1505B"/>
    <w:rsid w:val="00C1545D"/>
    <w:rsid w:val="00C15590"/>
    <w:rsid w:val="00C15954"/>
    <w:rsid w:val="00C15C93"/>
    <w:rsid w:val="00C16647"/>
    <w:rsid w:val="00C20083"/>
    <w:rsid w:val="00C21AE3"/>
    <w:rsid w:val="00C222B2"/>
    <w:rsid w:val="00C22330"/>
    <w:rsid w:val="00C2366A"/>
    <w:rsid w:val="00C2382C"/>
    <w:rsid w:val="00C25487"/>
    <w:rsid w:val="00C263BC"/>
    <w:rsid w:val="00C26CBE"/>
    <w:rsid w:val="00C26E39"/>
    <w:rsid w:val="00C2732F"/>
    <w:rsid w:val="00C27709"/>
    <w:rsid w:val="00C27ED2"/>
    <w:rsid w:val="00C312E0"/>
    <w:rsid w:val="00C31EBA"/>
    <w:rsid w:val="00C338C6"/>
    <w:rsid w:val="00C33C13"/>
    <w:rsid w:val="00C33C4A"/>
    <w:rsid w:val="00C33DA6"/>
    <w:rsid w:val="00C341B7"/>
    <w:rsid w:val="00C343B1"/>
    <w:rsid w:val="00C35B2F"/>
    <w:rsid w:val="00C35D22"/>
    <w:rsid w:val="00C36398"/>
    <w:rsid w:val="00C36892"/>
    <w:rsid w:val="00C36A51"/>
    <w:rsid w:val="00C37EAE"/>
    <w:rsid w:val="00C40009"/>
    <w:rsid w:val="00C4018A"/>
    <w:rsid w:val="00C42010"/>
    <w:rsid w:val="00C4237B"/>
    <w:rsid w:val="00C42E87"/>
    <w:rsid w:val="00C43B92"/>
    <w:rsid w:val="00C44A89"/>
    <w:rsid w:val="00C44C2E"/>
    <w:rsid w:val="00C45AC9"/>
    <w:rsid w:val="00C45DF8"/>
    <w:rsid w:val="00C4650C"/>
    <w:rsid w:val="00C47768"/>
    <w:rsid w:val="00C500AE"/>
    <w:rsid w:val="00C50F11"/>
    <w:rsid w:val="00C51D13"/>
    <w:rsid w:val="00C52CFB"/>
    <w:rsid w:val="00C52D65"/>
    <w:rsid w:val="00C5486E"/>
    <w:rsid w:val="00C54F01"/>
    <w:rsid w:val="00C55D74"/>
    <w:rsid w:val="00C563EF"/>
    <w:rsid w:val="00C567F0"/>
    <w:rsid w:val="00C56B68"/>
    <w:rsid w:val="00C57579"/>
    <w:rsid w:val="00C57694"/>
    <w:rsid w:val="00C57A56"/>
    <w:rsid w:val="00C57A80"/>
    <w:rsid w:val="00C57CB7"/>
    <w:rsid w:val="00C62F32"/>
    <w:rsid w:val="00C63AC6"/>
    <w:rsid w:val="00C63E48"/>
    <w:rsid w:val="00C6427A"/>
    <w:rsid w:val="00C64EC7"/>
    <w:rsid w:val="00C650B2"/>
    <w:rsid w:val="00C653B0"/>
    <w:rsid w:val="00C6541B"/>
    <w:rsid w:val="00C670B3"/>
    <w:rsid w:val="00C6724C"/>
    <w:rsid w:val="00C67881"/>
    <w:rsid w:val="00C67CEA"/>
    <w:rsid w:val="00C67DCF"/>
    <w:rsid w:val="00C7096A"/>
    <w:rsid w:val="00C73946"/>
    <w:rsid w:val="00C7413C"/>
    <w:rsid w:val="00C76458"/>
    <w:rsid w:val="00C7672E"/>
    <w:rsid w:val="00C7706D"/>
    <w:rsid w:val="00C825A3"/>
    <w:rsid w:val="00C83C4A"/>
    <w:rsid w:val="00C83EB0"/>
    <w:rsid w:val="00C84812"/>
    <w:rsid w:val="00C85366"/>
    <w:rsid w:val="00C85D21"/>
    <w:rsid w:val="00C87167"/>
    <w:rsid w:val="00C9097C"/>
    <w:rsid w:val="00C90B42"/>
    <w:rsid w:val="00C911D2"/>
    <w:rsid w:val="00C91B39"/>
    <w:rsid w:val="00C91E2E"/>
    <w:rsid w:val="00C91F26"/>
    <w:rsid w:val="00C93DD2"/>
    <w:rsid w:val="00C941AD"/>
    <w:rsid w:val="00C94682"/>
    <w:rsid w:val="00C94966"/>
    <w:rsid w:val="00C97260"/>
    <w:rsid w:val="00C9771E"/>
    <w:rsid w:val="00CA08E1"/>
    <w:rsid w:val="00CA18C2"/>
    <w:rsid w:val="00CA1BC5"/>
    <w:rsid w:val="00CA2756"/>
    <w:rsid w:val="00CA3512"/>
    <w:rsid w:val="00CA542B"/>
    <w:rsid w:val="00CA7FD4"/>
    <w:rsid w:val="00CB39DD"/>
    <w:rsid w:val="00CB3F7E"/>
    <w:rsid w:val="00CB4AEE"/>
    <w:rsid w:val="00CB4CFE"/>
    <w:rsid w:val="00CB4D63"/>
    <w:rsid w:val="00CB55D2"/>
    <w:rsid w:val="00CB5784"/>
    <w:rsid w:val="00CB5B7F"/>
    <w:rsid w:val="00CB775C"/>
    <w:rsid w:val="00CB78C6"/>
    <w:rsid w:val="00CC0177"/>
    <w:rsid w:val="00CC0E26"/>
    <w:rsid w:val="00CC1271"/>
    <w:rsid w:val="00CC2D77"/>
    <w:rsid w:val="00CC3618"/>
    <w:rsid w:val="00CC399B"/>
    <w:rsid w:val="00CC3B8A"/>
    <w:rsid w:val="00CD1A7B"/>
    <w:rsid w:val="00CD43C4"/>
    <w:rsid w:val="00CD45E2"/>
    <w:rsid w:val="00CD5A58"/>
    <w:rsid w:val="00CD62B3"/>
    <w:rsid w:val="00CD6DF2"/>
    <w:rsid w:val="00CE03BA"/>
    <w:rsid w:val="00CE0EB8"/>
    <w:rsid w:val="00CE2527"/>
    <w:rsid w:val="00CE552D"/>
    <w:rsid w:val="00CE5FF4"/>
    <w:rsid w:val="00CE62FC"/>
    <w:rsid w:val="00CE6ACD"/>
    <w:rsid w:val="00CE6BDC"/>
    <w:rsid w:val="00CF00E0"/>
    <w:rsid w:val="00CF1FFE"/>
    <w:rsid w:val="00CF235A"/>
    <w:rsid w:val="00CF2480"/>
    <w:rsid w:val="00CF2847"/>
    <w:rsid w:val="00CF3CDC"/>
    <w:rsid w:val="00CF4E35"/>
    <w:rsid w:val="00CF5CF7"/>
    <w:rsid w:val="00CF791A"/>
    <w:rsid w:val="00D0015D"/>
    <w:rsid w:val="00D003B0"/>
    <w:rsid w:val="00D00936"/>
    <w:rsid w:val="00D00F5A"/>
    <w:rsid w:val="00D01B88"/>
    <w:rsid w:val="00D02CAC"/>
    <w:rsid w:val="00D0434C"/>
    <w:rsid w:val="00D07BAD"/>
    <w:rsid w:val="00D0E275"/>
    <w:rsid w:val="00D103DB"/>
    <w:rsid w:val="00D1075D"/>
    <w:rsid w:val="00D108E9"/>
    <w:rsid w:val="00D11A5B"/>
    <w:rsid w:val="00D14240"/>
    <w:rsid w:val="00D14E8E"/>
    <w:rsid w:val="00D1598F"/>
    <w:rsid w:val="00D1651F"/>
    <w:rsid w:val="00D20372"/>
    <w:rsid w:val="00D20C45"/>
    <w:rsid w:val="00D21072"/>
    <w:rsid w:val="00D21EA6"/>
    <w:rsid w:val="00D22C6D"/>
    <w:rsid w:val="00D2498C"/>
    <w:rsid w:val="00D251AC"/>
    <w:rsid w:val="00D25DA6"/>
    <w:rsid w:val="00D2621C"/>
    <w:rsid w:val="00D26CCE"/>
    <w:rsid w:val="00D26FB8"/>
    <w:rsid w:val="00D27D46"/>
    <w:rsid w:val="00D305E8"/>
    <w:rsid w:val="00D30CB6"/>
    <w:rsid w:val="00D32A77"/>
    <w:rsid w:val="00D3346B"/>
    <w:rsid w:val="00D34564"/>
    <w:rsid w:val="00D34B1C"/>
    <w:rsid w:val="00D34C96"/>
    <w:rsid w:val="00D34E92"/>
    <w:rsid w:val="00D350BB"/>
    <w:rsid w:val="00D352D7"/>
    <w:rsid w:val="00D355A6"/>
    <w:rsid w:val="00D35F81"/>
    <w:rsid w:val="00D36CC8"/>
    <w:rsid w:val="00D40FB3"/>
    <w:rsid w:val="00D41A9E"/>
    <w:rsid w:val="00D43ED3"/>
    <w:rsid w:val="00D45250"/>
    <w:rsid w:val="00D45E56"/>
    <w:rsid w:val="00D47233"/>
    <w:rsid w:val="00D474A4"/>
    <w:rsid w:val="00D47B64"/>
    <w:rsid w:val="00D509B1"/>
    <w:rsid w:val="00D51326"/>
    <w:rsid w:val="00D523EE"/>
    <w:rsid w:val="00D5248B"/>
    <w:rsid w:val="00D52B3D"/>
    <w:rsid w:val="00D53B0D"/>
    <w:rsid w:val="00D541BD"/>
    <w:rsid w:val="00D548EB"/>
    <w:rsid w:val="00D5518F"/>
    <w:rsid w:val="00D552F7"/>
    <w:rsid w:val="00D55616"/>
    <w:rsid w:val="00D562DC"/>
    <w:rsid w:val="00D61D43"/>
    <w:rsid w:val="00D62015"/>
    <w:rsid w:val="00D63296"/>
    <w:rsid w:val="00D6377B"/>
    <w:rsid w:val="00D63BE0"/>
    <w:rsid w:val="00D6599D"/>
    <w:rsid w:val="00D66210"/>
    <w:rsid w:val="00D66AF6"/>
    <w:rsid w:val="00D66D56"/>
    <w:rsid w:val="00D672F5"/>
    <w:rsid w:val="00D67502"/>
    <w:rsid w:val="00D70047"/>
    <w:rsid w:val="00D7251C"/>
    <w:rsid w:val="00D72AFD"/>
    <w:rsid w:val="00D738C0"/>
    <w:rsid w:val="00D739A8"/>
    <w:rsid w:val="00D75BAD"/>
    <w:rsid w:val="00D75E45"/>
    <w:rsid w:val="00D76238"/>
    <w:rsid w:val="00D76CA8"/>
    <w:rsid w:val="00D76E36"/>
    <w:rsid w:val="00D80D9B"/>
    <w:rsid w:val="00D814B7"/>
    <w:rsid w:val="00D81F61"/>
    <w:rsid w:val="00D84163"/>
    <w:rsid w:val="00D84792"/>
    <w:rsid w:val="00D85856"/>
    <w:rsid w:val="00D85924"/>
    <w:rsid w:val="00D866CE"/>
    <w:rsid w:val="00D871C7"/>
    <w:rsid w:val="00D87C76"/>
    <w:rsid w:val="00D91EC4"/>
    <w:rsid w:val="00D931D1"/>
    <w:rsid w:val="00D9377C"/>
    <w:rsid w:val="00D93DE0"/>
    <w:rsid w:val="00D944D2"/>
    <w:rsid w:val="00D954A9"/>
    <w:rsid w:val="00D95FFA"/>
    <w:rsid w:val="00D97E42"/>
    <w:rsid w:val="00DA0F39"/>
    <w:rsid w:val="00DA2E9F"/>
    <w:rsid w:val="00DA3653"/>
    <w:rsid w:val="00DA3ECA"/>
    <w:rsid w:val="00DA4010"/>
    <w:rsid w:val="00DA599B"/>
    <w:rsid w:val="00DB1BBE"/>
    <w:rsid w:val="00DB2080"/>
    <w:rsid w:val="00DB44FA"/>
    <w:rsid w:val="00DB4A6B"/>
    <w:rsid w:val="00DB52E1"/>
    <w:rsid w:val="00DB53C7"/>
    <w:rsid w:val="00DB772F"/>
    <w:rsid w:val="00DC0BEF"/>
    <w:rsid w:val="00DC1422"/>
    <w:rsid w:val="00DC1C08"/>
    <w:rsid w:val="00DC1E5E"/>
    <w:rsid w:val="00DC7000"/>
    <w:rsid w:val="00DC71E6"/>
    <w:rsid w:val="00DD0243"/>
    <w:rsid w:val="00DD02CD"/>
    <w:rsid w:val="00DD1C7B"/>
    <w:rsid w:val="00DD1EFB"/>
    <w:rsid w:val="00DD2BE2"/>
    <w:rsid w:val="00DD5424"/>
    <w:rsid w:val="00DD548D"/>
    <w:rsid w:val="00DD5B88"/>
    <w:rsid w:val="00DD62FE"/>
    <w:rsid w:val="00DD7650"/>
    <w:rsid w:val="00DE0481"/>
    <w:rsid w:val="00DE1615"/>
    <w:rsid w:val="00DE1929"/>
    <w:rsid w:val="00DE3531"/>
    <w:rsid w:val="00DE37EE"/>
    <w:rsid w:val="00DE5752"/>
    <w:rsid w:val="00DE57C4"/>
    <w:rsid w:val="00DE6EFC"/>
    <w:rsid w:val="00DE7A3D"/>
    <w:rsid w:val="00DF1605"/>
    <w:rsid w:val="00DF28F9"/>
    <w:rsid w:val="00DF40BB"/>
    <w:rsid w:val="00DF44E1"/>
    <w:rsid w:val="00DF508F"/>
    <w:rsid w:val="00DF5426"/>
    <w:rsid w:val="00DF5B75"/>
    <w:rsid w:val="00E008D6"/>
    <w:rsid w:val="00E0135F"/>
    <w:rsid w:val="00E01622"/>
    <w:rsid w:val="00E016A3"/>
    <w:rsid w:val="00E016DE"/>
    <w:rsid w:val="00E01950"/>
    <w:rsid w:val="00E01ED9"/>
    <w:rsid w:val="00E02055"/>
    <w:rsid w:val="00E0225E"/>
    <w:rsid w:val="00E03D1A"/>
    <w:rsid w:val="00E042ED"/>
    <w:rsid w:val="00E04D6D"/>
    <w:rsid w:val="00E04F03"/>
    <w:rsid w:val="00E0540D"/>
    <w:rsid w:val="00E060D0"/>
    <w:rsid w:val="00E06383"/>
    <w:rsid w:val="00E068EA"/>
    <w:rsid w:val="00E06F14"/>
    <w:rsid w:val="00E104E8"/>
    <w:rsid w:val="00E10B0E"/>
    <w:rsid w:val="00E119CE"/>
    <w:rsid w:val="00E11A5C"/>
    <w:rsid w:val="00E11EB0"/>
    <w:rsid w:val="00E12321"/>
    <w:rsid w:val="00E12403"/>
    <w:rsid w:val="00E13906"/>
    <w:rsid w:val="00E14323"/>
    <w:rsid w:val="00E14506"/>
    <w:rsid w:val="00E14EF9"/>
    <w:rsid w:val="00E15507"/>
    <w:rsid w:val="00E15A0D"/>
    <w:rsid w:val="00E177EE"/>
    <w:rsid w:val="00E23984"/>
    <w:rsid w:val="00E251F2"/>
    <w:rsid w:val="00E25C3F"/>
    <w:rsid w:val="00E265CF"/>
    <w:rsid w:val="00E26694"/>
    <w:rsid w:val="00E26FF9"/>
    <w:rsid w:val="00E270C8"/>
    <w:rsid w:val="00E27404"/>
    <w:rsid w:val="00E302F5"/>
    <w:rsid w:val="00E310DC"/>
    <w:rsid w:val="00E3303A"/>
    <w:rsid w:val="00E332D5"/>
    <w:rsid w:val="00E33EC3"/>
    <w:rsid w:val="00E34A10"/>
    <w:rsid w:val="00E36A28"/>
    <w:rsid w:val="00E36B50"/>
    <w:rsid w:val="00E36FED"/>
    <w:rsid w:val="00E37194"/>
    <w:rsid w:val="00E42509"/>
    <w:rsid w:val="00E455D4"/>
    <w:rsid w:val="00E47CA5"/>
    <w:rsid w:val="00E47F33"/>
    <w:rsid w:val="00E507B7"/>
    <w:rsid w:val="00E517C5"/>
    <w:rsid w:val="00E51832"/>
    <w:rsid w:val="00E52563"/>
    <w:rsid w:val="00E52710"/>
    <w:rsid w:val="00E528A9"/>
    <w:rsid w:val="00E52A94"/>
    <w:rsid w:val="00E53E2B"/>
    <w:rsid w:val="00E53F46"/>
    <w:rsid w:val="00E54D3A"/>
    <w:rsid w:val="00E55C4E"/>
    <w:rsid w:val="00E55C75"/>
    <w:rsid w:val="00E56997"/>
    <w:rsid w:val="00E611BA"/>
    <w:rsid w:val="00E614BA"/>
    <w:rsid w:val="00E614C3"/>
    <w:rsid w:val="00E62644"/>
    <w:rsid w:val="00E63038"/>
    <w:rsid w:val="00E6396A"/>
    <w:rsid w:val="00E63D5C"/>
    <w:rsid w:val="00E64B57"/>
    <w:rsid w:val="00E64CD5"/>
    <w:rsid w:val="00E64D77"/>
    <w:rsid w:val="00E64ED4"/>
    <w:rsid w:val="00E65BE1"/>
    <w:rsid w:val="00E678F5"/>
    <w:rsid w:val="00E67A21"/>
    <w:rsid w:val="00E7085B"/>
    <w:rsid w:val="00E7193F"/>
    <w:rsid w:val="00E760B7"/>
    <w:rsid w:val="00E76169"/>
    <w:rsid w:val="00E81B30"/>
    <w:rsid w:val="00E820E7"/>
    <w:rsid w:val="00E8479D"/>
    <w:rsid w:val="00E8680F"/>
    <w:rsid w:val="00E875FE"/>
    <w:rsid w:val="00E877AB"/>
    <w:rsid w:val="00E87951"/>
    <w:rsid w:val="00E9029E"/>
    <w:rsid w:val="00E9057D"/>
    <w:rsid w:val="00E906F2"/>
    <w:rsid w:val="00E9091A"/>
    <w:rsid w:val="00E909D9"/>
    <w:rsid w:val="00E90D27"/>
    <w:rsid w:val="00E914EC"/>
    <w:rsid w:val="00E9255C"/>
    <w:rsid w:val="00E92602"/>
    <w:rsid w:val="00E926F0"/>
    <w:rsid w:val="00E92C9C"/>
    <w:rsid w:val="00E940B5"/>
    <w:rsid w:val="00E94380"/>
    <w:rsid w:val="00E94B03"/>
    <w:rsid w:val="00E94C9A"/>
    <w:rsid w:val="00E970EE"/>
    <w:rsid w:val="00E97AC6"/>
    <w:rsid w:val="00EA03E0"/>
    <w:rsid w:val="00EA0572"/>
    <w:rsid w:val="00EA0A9D"/>
    <w:rsid w:val="00EA1915"/>
    <w:rsid w:val="00EA1B46"/>
    <w:rsid w:val="00EA2153"/>
    <w:rsid w:val="00EA358A"/>
    <w:rsid w:val="00EA462E"/>
    <w:rsid w:val="00EA5192"/>
    <w:rsid w:val="00EA5C4A"/>
    <w:rsid w:val="00EA6627"/>
    <w:rsid w:val="00EB098B"/>
    <w:rsid w:val="00EB193C"/>
    <w:rsid w:val="00EB29E5"/>
    <w:rsid w:val="00EB5AE0"/>
    <w:rsid w:val="00EB67EA"/>
    <w:rsid w:val="00EB7D57"/>
    <w:rsid w:val="00EB7FDB"/>
    <w:rsid w:val="00EC149F"/>
    <w:rsid w:val="00EC1DDC"/>
    <w:rsid w:val="00EC2507"/>
    <w:rsid w:val="00EC25D1"/>
    <w:rsid w:val="00EC2892"/>
    <w:rsid w:val="00EC2D2A"/>
    <w:rsid w:val="00EC42D1"/>
    <w:rsid w:val="00EC75AA"/>
    <w:rsid w:val="00ED09F4"/>
    <w:rsid w:val="00ED0A03"/>
    <w:rsid w:val="00ED136D"/>
    <w:rsid w:val="00ED376F"/>
    <w:rsid w:val="00ED4203"/>
    <w:rsid w:val="00ED4E40"/>
    <w:rsid w:val="00ED566B"/>
    <w:rsid w:val="00ED5750"/>
    <w:rsid w:val="00ED6D49"/>
    <w:rsid w:val="00ED7FE7"/>
    <w:rsid w:val="00EE0814"/>
    <w:rsid w:val="00EE1D62"/>
    <w:rsid w:val="00EE49B0"/>
    <w:rsid w:val="00EE50A1"/>
    <w:rsid w:val="00EE6736"/>
    <w:rsid w:val="00EE6740"/>
    <w:rsid w:val="00EE6B5B"/>
    <w:rsid w:val="00EE7014"/>
    <w:rsid w:val="00EE7627"/>
    <w:rsid w:val="00EE7A87"/>
    <w:rsid w:val="00EE7DA7"/>
    <w:rsid w:val="00EF069D"/>
    <w:rsid w:val="00EF2195"/>
    <w:rsid w:val="00EF22EC"/>
    <w:rsid w:val="00EF364D"/>
    <w:rsid w:val="00EF36AC"/>
    <w:rsid w:val="00EF470C"/>
    <w:rsid w:val="00EF4AEE"/>
    <w:rsid w:val="00EF4D97"/>
    <w:rsid w:val="00EF5510"/>
    <w:rsid w:val="00EF5CAA"/>
    <w:rsid w:val="00EF5FC0"/>
    <w:rsid w:val="00EF65EA"/>
    <w:rsid w:val="00EF6AAE"/>
    <w:rsid w:val="00F00E1B"/>
    <w:rsid w:val="00F016CF"/>
    <w:rsid w:val="00F018AB"/>
    <w:rsid w:val="00F01E2C"/>
    <w:rsid w:val="00F01E3C"/>
    <w:rsid w:val="00F01E5B"/>
    <w:rsid w:val="00F026BB"/>
    <w:rsid w:val="00F02932"/>
    <w:rsid w:val="00F02AF6"/>
    <w:rsid w:val="00F04BFB"/>
    <w:rsid w:val="00F05E1E"/>
    <w:rsid w:val="00F125B2"/>
    <w:rsid w:val="00F12C28"/>
    <w:rsid w:val="00F12EA3"/>
    <w:rsid w:val="00F13448"/>
    <w:rsid w:val="00F1433B"/>
    <w:rsid w:val="00F17DC1"/>
    <w:rsid w:val="00F2096B"/>
    <w:rsid w:val="00F20C5C"/>
    <w:rsid w:val="00F2202D"/>
    <w:rsid w:val="00F220F9"/>
    <w:rsid w:val="00F22292"/>
    <w:rsid w:val="00F22CCB"/>
    <w:rsid w:val="00F2386D"/>
    <w:rsid w:val="00F2524A"/>
    <w:rsid w:val="00F2580E"/>
    <w:rsid w:val="00F301A4"/>
    <w:rsid w:val="00F31313"/>
    <w:rsid w:val="00F31416"/>
    <w:rsid w:val="00F31CA2"/>
    <w:rsid w:val="00F31F4C"/>
    <w:rsid w:val="00F32521"/>
    <w:rsid w:val="00F35F07"/>
    <w:rsid w:val="00F4029F"/>
    <w:rsid w:val="00F418D2"/>
    <w:rsid w:val="00F41B3E"/>
    <w:rsid w:val="00F4244F"/>
    <w:rsid w:val="00F427EB"/>
    <w:rsid w:val="00F44992"/>
    <w:rsid w:val="00F455BA"/>
    <w:rsid w:val="00F46777"/>
    <w:rsid w:val="00F475A9"/>
    <w:rsid w:val="00F47DC1"/>
    <w:rsid w:val="00F47E40"/>
    <w:rsid w:val="00F50115"/>
    <w:rsid w:val="00F51266"/>
    <w:rsid w:val="00F5212D"/>
    <w:rsid w:val="00F52DC7"/>
    <w:rsid w:val="00F543A6"/>
    <w:rsid w:val="00F549D1"/>
    <w:rsid w:val="00F55C7B"/>
    <w:rsid w:val="00F57000"/>
    <w:rsid w:val="00F57BA0"/>
    <w:rsid w:val="00F6025C"/>
    <w:rsid w:val="00F61CBB"/>
    <w:rsid w:val="00F61E3B"/>
    <w:rsid w:val="00F63183"/>
    <w:rsid w:val="00F651E3"/>
    <w:rsid w:val="00F6528F"/>
    <w:rsid w:val="00F653EE"/>
    <w:rsid w:val="00F65E0A"/>
    <w:rsid w:val="00F73968"/>
    <w:rsid w:val="00F74630"/>
    <w:rsid w:val="00F74A0E"/>
    <w:rsid w:val="00F750F4"/>
    <w:rsid w:val="00F76223"/>
    <w:rsid w:val="00F76B2E"/>
    <w:rsid w:val="00F7720D"/>
    <w:rsid w:val="00F77D71"/>
    <w:rsid w:val="00F80195"/>
    <w:rsid w:val="00F801FB"/>
    <w:rsid w:val="00F80B64"/>
    <w:rsid w:val="00F823DF"/>
    <w:rsid w:val="00F82888"/>
    <w:rsid w:val="00F8292F"/>
    <w:rsid w:val="00F82C68"/>
    <w:rsid w:val="00F83D8E"/>
    <w:rsid w:val="00F83ECA"/>
    <w:rsid w:val="00F847AA"/>
    <w:rsid w:val="00F867CC"/>
    <w:rsid w:val="00F86847"/>
    <w:rsid w:val="00F87996"/>
    <w:rsid w:val="00F87E00"/>
    <w:rsid w:val="00F91102"/>
    <w:rsid w:val="00F91136"/>
    <w:rsid w:val="00F91AD5"/>
    <w:rsid w:val="00F92533"/>
    <w:rsid w:val="00F92D89"/>
    <w:rsid w:val="00F941AF"/>
    <w:rsid w:val="00F94BE8"/>
    <w:rsid w:val="00F969E7"/>
    <w:rsid w:val="00F97703"/>
    <w:rsid w:val="00FA00D6"/>
    <w:rsid w:val="00FA1585"/>
    <w:rsid w:val="00FA1AF8"/>
    <w:rsid w:val="00FA272B"/>
    <w:rsid w:val="00FA2762"/>
    <w:rsid w:val="00FA2DF6"/>
    <w:rsid w:val="00FA3874"/>
    <w:rsid w:val="00FA485D"/>
    <w:rsid w:val="00FA4F9F"/>
    <w:rsid w:val="00FA508C"/>
    <w:rsid w:val="00FA6138"/>
    <w:rsid w:val="00FA6146"/>
    <w:rsid w:val="00FA6B51"/>
    <w:rsid w:val="00FA79B5"/>
    <w:rsid w:val="00FB1580"/>
    <w:rsid w:val="00FB4703"/>
    <w:rsid w:val="00FB4D03"/>
    <w:rsid w:val="00FB64DC"/>
    <w:rsid w:val="00FB6CEF"/>
    <w:rsid w:val="00FB716E"/>
    <w:rsid w:val="00FB7FE1"/>
    <w:rsid w:val="00FC02F8"/>
    <w:rsid w:val="00FC33FA"/>
    <w:rsid w:val="00FC34EA"/>
    <w:rsid w:val="00FC799D"/>
    <w:rsid w:val="00FD1763"/>
    <w:rsid w:val="00FD2D0D"/>
    <w:rsid w:val="00FD3A60"/>
    <w:rsid w:val="00FD3F54"/>
    <w:rsid w:val="00FD4908"/>
    <w:rsid w:val="00FD4FA8"/>
    <w:rsid w:val="00FD60DF"/>
    <w:rsid w:val="00FD644E"/>
    <w:rsid w:val="00FD6C05"/>
    <w:rsid w:val="00FD6F5D"/>
    <w:rsid w:val="00FD6FA6"/>
    <w:rsid w:val="00FD7329"/>
    <w:rsid w:val="00FD7B2A"/>
    <w:rsid w:val="00FE00C9"/>
    <w:rsid w:val="00FE06FB"/>
    <w:rsid w:val="00FE3E8E"/>
    <w:rsid w:val="00FE556C"/>
    <w:rsid w:val="00FE57B0"/>
    <w:rsid w:val="00FE6778"/>
    <w:rsid w:val="00FE69E5"/>
    <w:rsid w:val="00FE6CB9"/>
    <w:rsid w:val="00FF0732"/>
    <w:rsid w:val="00FF21BC"/>
    <w:rsid w:val="00FF2534"/>
    <w:rsid w:val="00FF30FE"/>
    <w:rsid w:val="00FF359F"/>
    <w:rsid w:val="00FF3B7B"/>
    <w:rsid w:val="00FF3F2A"/>
    <w:rsid w:val="00FF4833"/>
    <w:rsid w:val="00FF4AF0"/>
    <w:rsid w:val="0195881F"/>
    <w:rsid w:val="020D077A"/>
    <w:rsid w:val="022BF55F"/>
    <w:rsid w:val="02A5C6AB"/>
    <w:rsid w:val="02EA9AD5"/>
    <w:rsid w:val="03565D34"/>
    <w:rsid w:val="04B8EF29"/>
    <w:rsid w:val="04D897A4"/>
    <w:rsid w:val="04F7BB39"/>
    <w:rsid w:val="058C73C0"/>
    <w:rsid w:val="05A7B1B4"/>
    <w:rsid w:val="05E1A7BC"/>
    <w:rsid w:val="0685E908"/>
    <w:rsid w:val="06A2DB29"/>
    <w:rsid w:val="0714975A"/>
    <w:rsid w:val="074FD77C"/>
    <w:rsid w:val="07810E76"/>
    <w:rsid w:val="08B23025"/>
    <w:rsid w:val="095BD07A"/>
    <w:rsid w:val="0B4F4DAF"/>
    <w:rsid w:val="0B78F07F"/>
    <w:rsid w:val="0BAF68A3"/>
    <w:rsid w:val="0BCEE62E"/>
    <w:rsid w:val="0C66503D"/>
    <w:rsid w:val="0CA2D43C"/>
    <w:rsid w:val="0D65BB50"/>
    <w:rsid w:val="0EB0879F"/>
    <w:rsid w:val="0EE3A108"/>
    <w:rsid w:val="0F5BA576"/>
    <w:rsid w:val="106622C9"/>
    <w:rsid w:val="107A0381"/>
    <w:rsid w:val="1138800B"/>
    <w:rsid w:val="11D2C5DD"/>
    <w:rsid w:val="11E567E1"/>
    <w:rsid w:val="123A5EE1"/>
    <w:rsid w:val="126B037B"/>
    <w:rsid w:val="1366234E"/>
    <w:rsid w:val="13E80F26"/>
    <w:rsid w:val="13F705B5"/>
    <w:rsid w:val="15254A81"/>
    <w:rsid w:val="1573D97C"/>
    <w:rsid w:val="15E95753"/>
    <w:rsid w:val="162BA444"/>
    <w:rsid w:val="17D7F99F"/>
    <w:rsid w:val="1823EB92"/>
    <w:rsid w:val="1848BF20"/>
    <w:rsid w:val="185C7382"/>
    <w:rsid w:val="18BB0792"/>
    <w:rsid w:val="1B5A5D64"/>
    <w:rsid w:val="1B842705"/>
    <w:rsid w:val="1BBD694B"/>
    <w:rsid w:val="1C5E0044"/>
    <w:rsid w:val="1C9B90B1"/>
    <w:rsid w:val="1F6040E3"/>
    <w:rsid w:val="1FAEA0D3"/>
    <w:rsid w:val="205C2237"/>
    <w:rsid w:val="24194D10"/>
    <w:rsid w:val="2469CB03"/>
    <w:rsid w:val="25BE6AC5"/>
    <w:rsid w:val="2754C664"/>
    <w:rsid w:val="27814A23"/>
    <w:rsid w:val="27D78303"/>
    <w:rsid w:val="283FB8AB"/>
    <w:rsid w:val="29556458"/>
    <w:rsid w:val="29CF020F"/>
    <w:rsid w:val="2B4605B9"/>
    <w:rsid w:val="2BDE1694"/>
    <w:rsid w:val="2CD7C700"/>
    <w:rsid w:val="2D4E0B81"/>
    <w:rsid w:val="2E93964F"/>
    <w:rsid w:val="2F40EDC0"/>
    <w:rsid w:val="301652BF"/>
    <w:rsid w:val="30327DD7"/>
    <w:rsid w:val="3062A17B"/>
    <w:rsid w:val="311917E5"/>
    <w:rsid w:val="3134CB7F"/>
    <w:rsid w:val="31CE625C"/>
    <w:rsid w:val="33901948"/>
    <w:rsid w:val="33C38E6B"/>
    <w:rsid w:val="342EEA75"/>
    <w:rsid w:val="35AEFB98"/>
    <w:rsid w:val="35B2B056"/>
    <w:rsid w:val="35FA6054"/>
    <w:rsid w:val="3648E3EE"/>
    <w:rsid w:val="36E562D1"/>
    <w:rsid w:val="36E99A47"/>
    <w:rsid w:val="36FD55C3"/>
    <w:rsid w:val="371388C8"/>
    <w:rsid w:val="37D5560B"/>
    <w:rsid w:val="3822FF12"/>
    <w:rsid w:val="384766C6"/>
    <w:rsid w:val="3865EB59"/>
    <w:rsid w:val="38E70FFE"/>
    <w:rsid w:val="39C2D769"/>
    <w:rsid w:val="3A81D2D1"/>
    <w:rsid w:val="3AE17876"/>
    <w:rsid w:val="3B176926"/>
    <w:rsid w:val="3C76C8B6"/>
    <w:rsid w:val="3C95C133"/>
    <w:rsid w:val="3CFCBE91"/>
    <w:rsid w:val="3D0733FB"/>
    <w:rsid w:val="3D42BFA1"/>
    <w:rsid w:val="3D97FFE0"/>
    <w:rsid w:val="3E4D0726"/>
    <w:rsid w:val="3F34D42D"/>
    <w:rsid w:val="3F6975CC"/>
    <w:rsid w:val="3FB88FB6"/>
    <w:rsid w:val="3FDF930F"/>
    <w:rsid w:val="404E1A10"/>
    <w:rsid w:val="408D7EFB"/>
    <w:rsid w:val="40911D8E"/>
    <w:rsid w:val="410B9400"/>
    <w:rsid w:val="4202187F"/>
    <w:rsid w:val="42627FC3"/>
    <w:rsid w:val="42F238C2"/>
    <w:rsid w:val="434FE71C"/>
    <w:rsid w:val="437E2B78"/>
    <w:rsid w:val="43A05766"/>
    <w:rsid w:val="44F29276"/>
    <w:rsid w:val="45B97EC9"/>
    <w:rsid w:val="4670D299"/>
    <w:rsid w:val="47A6C889"/>
    <w:rsid w:val="47BDBCA2"/>
    <w:rsid w:val="49F40037"/>
    <w:rsid w:val="49FBAF59"/>
    <w:rsid w:val="4B7717A9"/>
    <w:rsid w:val="4C1C50F7"/>
    <w:rsid w:val="4CED4C0B"/>
    <w:rsid w:val="4D916176"/>
    <w:rsid w:val="4E486450"/>
    <w:rsid w:val="4EB65271"/>
    <w:rsid w:val="4F2E0FFE"/>
    <w:rsid w:val="4F79113B"/>
    <w:rsid w:val="4FCA8CC6"/>
    <w:rsid w:val="501E1C18"/>
    <w:rsid w:val="5155144E"/>
    <w:rsid w:val="533693D9"/>
    <w:rsid w:val="543DD18B"/>
    <w:rsid w:val="544AF6BE"/>
    <w:rsid w:val="548AEEA8"/>
    <w:rsid w:val="54981E08"/>
    <w:rsid w:val="549F74DD"/>
    <w:rsid w:val="5503DBAB"/>
    <w:rsid w:val="561EEE2E"/>
    <w:rsid w:val="58A8D58D"/>
    <w:rsid w:val="58FAE4A5"/>
    <w:rsid w:val="597AF972"/>
    <w:rsid w:val="5985F124"/>
    <w:rsid w:val="5A2E960A"/>
    <w:rsid w:val="5A34CCD8"/>
    <w:rsid w:val="5AFC8950"/>
    <w:rsid w:val="5D151E96"/>
    <w:rsid w:val="609BCA31"/>
    <w:rsid w:val="60F5C941"/>
    <w:rsid w:val="6100838A"/>
    <w:rsid w:val="61229491"/>
    <w:rsid w:val="61DEA37A"/>
    <w:rsid w:val="621A1ED1"/>
    <w:rsid w:val="622B27D2"/>
    <w:rsid w:val="625A5304"/>
    <w:rsid w:val="626781D9"/>
    <w:rsid w:val="62AD807A"/>
    <w:rsid w:val="6361ED37"/>
    <w:rsid w:val="63C800DB"/>
    <w:rsid w:val="63DD2B38"/>
    <w:rsid w:val="64FC1BFF"/>
    <w:rsid w:val="67DBB122"/>
    <w:rsid w:val="68B01DAF"/>
    <w:rsid w:val="6932ABF6"/>
    <w:rsid w:val="6954EFDF"/>
    <w:rsid w:val="69F38E70"/>
    <w:rsid w:val="6A33893E"/>
    <w:rsid w:val="6B1920F5"/>
    <w:rsid w:val="6C4A8BCA"/>
    <w:rsid w:val="6CA6E428"/>
    <w:rsid w:val="6D285E20"/>
    <w:rsid w:val="6F27D9AD"/>
    <w:rsid w:val="6FDDED72"/>
    <w:rsid w:val="709C5364"/>
    <w:rsid w:val="7159E94A"/>
    <w:rsid w:val="716ECB8D"/>
    <w:rsid w:val="733F4BA8"/>
    <w:rsid w:val="738BE5B9"/>
    <w:rsid w:val="745DD45B"/>
    <w:rsid w:val="745F44E5"/>
    <w:rsid w:val="75658678"/>
    <w:rsid w:val="7615E08E"/>
    <w:rsid w:val="76A9D953"/>
    <w:rsid w:val="76CFEA43"/>
    <w:rsid w:val="775E7D41"/>
    <w:rsid w:val="793706FA"/>
    <w:rsid w:val="7B3260B6"/>
    <w:rsid w:val="7B747F92"/>
    <w:rsid w:val="7C9817BE"/>
    <w:rsid w:val="7D5AF5F9"/>
    <w:rsid w:val="7EFDDEFF"/>
    <w:rsid w:val="7FF56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F185"/>
  <w15:docId w15:val="{6FD1976A-77DB-4287-AFFE-73E749E2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5177D"/>
  </w:style>
  <w:style w:type="paragraph" w:styleId="Heading1">
    <w:name w:val="heading 1"/>
    <w:basedOn w:val="Normal"/>
    <w:next w:val="Normal"/>
    <w:link w:val="Heading1Char"/>
    <w:uiPriority w:val="9"/>
    <w:qFormat/>
    <w:rsid w:val="0055177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5177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5177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5177D"/>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55177D"/>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5177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5177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5177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5177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177D"/>
    <w:pPr>
      <w:spacing w:after="0" w:line="240" w:lineRule="auto"/>
    </w:pPr>
  </w:style>
  <w:style w:type="character" w:customStyle="1" w:styleId="Heading1Char">
    <w:name w:val="Heading 1 Char"/>
    <w:basedOn w:val="DefaultParagraphFont"/>
    <w:link w:val="Heading1"/>
    <w:uiPriority w:val="9"/>
    <w:rsid w:val="0055177D"/>
    <w:rPr>
      <w:smallCaps/>
      <w:spacing w:val="5"/>
      <w:sz w:val="36"/>
      <w:szCs w:val="36"/>
    </w:rPr>
  </w:style>
  <w:style w:type="character" w:customStyle="1" w:styleId="Heading2Char">
    <w:name w:val="Heading 2 Char"/>
    <w:basedOn w:val="DefaultParagraphFont"/>
    <w:link w:val="Heading2"/>
    <w:uiPriority w:val="9"/>
    <w:rsid w:val="0055177D"/>
    <w:rPr>
      <w:smallCaps/>
      <w:sz w:val="28"/>
      <w:szCs w:val="28"/>
    </w:rPr>
  </w:style>
  <w:style w:type="character" w:customStyle="1" w:styleId="Heading3Char">
    <w:name w:val="Heading 3 Char"/>
    <w:basedOn w:val="DefaultParagraphFont"/>
    <w:link w:val="Heading3"/>
    <w:uiPriority w:val="9"/>
    <w:rsid w:val="0055177D"/>
    <w:rPr>
      <w:i/>
      <w:iCs/>
      <w:smallCaps/>
      <w:spacing w:val="5"/>
      <w:sz w:val="26"/>
      <w:szCs w:val="26"/>
    </w:rPr>
  </w:style>
  <w:style w:type="character" w:customStyle="1" w:styleId="Heading4Char">
    <w:name w:val="Heading 4 Char"/>
    <w:basedOn w:val="DefaultParagraphFont"/>
    <w:link w:val="Heading4"/>
    <w:uiPriority w:val="9"/>
    <w:rsid w:val="0055177D"/>
    <w:rPr>
      <w:b/>
      <w:bCs/>
      <w:spacing w:val="5"/>
      <w:sz w:val="24"/>
      <w:szCs w:val="24"/>
    </w:rPr>
  </w:style>
  <w:style w:type="paragraph" w:styleId="ListParagraph">
    <w:name w:val="List Paragraph"/>
    <w:basedOn w:val="Normal"/>
    <w:uiPriority w:val="34"/>
    <w:qFormat/>
    <w:rsid w:val="0055177D"/>
    <w:pPr>
      <w:ind w:left="720"/>
      <w:contextualSpacing/>
    </w:pPr>
  </w:style>
  <w:style w:type="table" w:styleId="TableGrid">
    <w:name w:val="Table Grid"/>
    <w:basedOn w:val="TableNormal"/>
    <w:rsid w:val="0088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213"/>
    <w:rPr>
      <w:color w:val="0000FF" w:themeColor="hyperlink"/>
      <w:u w:val="single"/>
    </w:rPr>
  </w:style>
  <w:style w:type="paragraph" w:styleId="BalloonText">
    <w:name w:val="Balloon Text"/>
    <w:basedOn w:val="Normal"/>
    <w:link w:val="BalloonTextChar"/>
    <w:uiPriority w:val="99"/>
    <w:semiHidden/>
    <w:unhideWhenUsed/>
    <w:rsid w:val="007F7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1C"/>
    <w:rPr>
      <w:rFonts w:ascii="Tahoma" w:hAnsi="Tahoma" w:cs="Tahoma"/>
      <w:sz w:val="16"/>
      <w:szCs w:val="16"/>
    </w:rPr>
  </w:style>
  <w:style w:type="character" w:customStyle="1" w:styleId="f964">
    <w:name w:val="f964"/>
    <w:basedOn w:val="DefaultParagraphFont"/>
    <w:rsid w:val="00C567F0"/>
  </w:style>
  <w:style w:type="character" w:customStyle="1" w:styleId="f968">
    <w:name w:val="f968"/>
    <w:basedOn w:val="DefaultParagraphFont"/>
    <w:rsid w:val="00453AD8"/>
  </w:style>
  <w:style w:type="paragraph" w:styleId="TOCHeading">
    <w:name w:val="TOC Heading"/>
    <w:basedOn w:val="Heading1"/>
    <w:next w:val="Normal"/>
    <w:uiPriority w:val="39"/>
    <w:unhideWhenUsed/>
    <w:qFormat/>
    <w:rsid w:val="0055177D"/>
    <w:pPr>
      <w:outlineLvl w:val="9"/>
    </w:pPr>
  </w:style>
  <w:style w:type="paragraph" w:styleId="TOC1">
    <w:name w:val="toc 1"/>
    <w:basedOn w:val="Normal"/>
    <w:next w:val="Normal"/>
    <w:autoRedefine/>
    <w:uiPriority w:val="39"/>
    <w:unhideWhenUsed/>
    <w:qFormat/>
    <w:rsid w:val="00CE5FF4"/>
    <w:pPr>
      <w:spacing w:after="100"/>
    </w:pPr>
  </w:style>
  <w:style w:type="paragraph" w:styleId="TOC2">
    <w:name w:val="toc 2"/>
    <w:basedOn w:val="Normal"/>
    <w:next w:val="Normal"/>
    <w:autoRedefine/>
    <w:uiPriority w:val="39"/>
    <w:unhideWhenUsed/>
    <w:qFormat/>
    <w:rsid w:val="00CE5FF4"/>
    <w:pPr>
      <w:spacing w:after="100"/>
      <w:ind w:left="220"/>
    </w:pPr>
  </w:style>
  <w:style w:type="paragraph" w:styleId="TOC3">
    <w:name w:val="toc 3"/>
    <w:basedOn w:val="Normal"/>
    <w:next w:val="Normal"/>
    <w:autoRedefine/>
    <w:uiPriority w:val="39"/>
    <w:unhideWhenUsed/>
    <w:qFormat/>
    <w:rsid w:val="00CE5FF4"/>
    <w:pPr>
      <w:spacing w:after="100"/>
      <w:ind w:left="440"/>
    </w:pPr>
  </w:style>
  <w:style w:type="paragraph" w:styleId="Header">
    <w:name w:val="header"/>
    <w:basedOn w:val="Normal"/>
    <w:link w:val="HeaderChar"/>
    <w:unhideWhenUsed/>
    <w:rsid w:val="00E611BA"/>
    <w:pPr>
      <w:tabs>
        <w:tab w:val="center" w:pos="4513"/>
        <w:tab w:val="right" w:pos="9026"/>
      </w:tabs>
      <w:spacing w:after="0" w:line="240" w:lineRule="auto"/>
    </w:pPr>
  </w:style>
  <w:style w:type="character" w:customStyle="1" w:styleId="HeaderChar">
    <w:name w:val="Header Char"/>
    <w:basedOn w:val="DefaultParagraphFont"/>
    <w:link w:val="Header"/>
    <w:rsid w:val="00E611BA"/>
  </w:style>
  <w:style w:type="paragraph" w:styleId="Footer">
    <w:name w:val="footer"/>
    <w:basedOn w:val="Normal"/>
    <w:link w:val="FooterChar"/>
    <w:unhideWhenUsed/>
    <w:rsid w:val="00E61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1BA"/>
  </w:style>
  <w:style w:type="paragraph" w:styleId="Caption">
    <w:name w:val="caption"/>
    <w:basedOn w:val="Normal"/>
    <w:next w:val="Normal"/>
    <w:uiPriority w:val="35"/>
    <w:unhideWhenUsed/>
    <w:rsid w:val="0055177D"/>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55177D"/>
    <w:rPr>
      <w:i/>
      <w:iCs/>
      <w:sz w:val="24"/>
      <w:szCs w:val="24"/>
    </w:rPr>
  </w:style>
  <w:style w:type="paragraph" w:styleId="TOC4">
    <w:name w:val="toc 4"/>
    <w:basedOn w:val="Normal"/>
    <w:next w:val="Normal"/>
    <w:autoRedefine/>
    <w:uiPriority w:val="39"/>
    <w:unhideWhenUsed/>
    <w:rsid w:val="000C0D41"/>
    <w:pPr>
      <w:spacing w:after="100"/>
      <w:ind w:left="660"/>
    </w:pPr>
  </w:style>
  <w:style w:type="paragraph" w:styleId="TOC5">
    <w:name w:val="toc 5"/>
    <w:basedOn w:val="Normal"/>
    <w:next w:val="Normal"/>
    <w:autoRedefine/>
    <w:uiPriority w:val="39"/>
    <w:unhideWhenUsed/>
    <w:rsid w:val="000C0D41"/>
    <w:pPr>
      <w:spacing w:after="100"/>
      <w:ind w:left="880"/>
    </w:pPr>
  </w:style>
  <w:style w:type="character" w:customStyle="1" w:styleId="Heading6Char">
    <w:name w:val="Heading 6 Char"/>
    <w:basedOn w:val="DefaultParagraphFont"/>
    <w:link w:val="Heading6"/>
    <w:uiPriority w:val="9"/>
    <w:rsid w:val="0055177D"/>
    <w:rPr>
      <w:b/>
      <w:bCs/>
      <w:color w:val="595959" w:themeColor="text1" w:themeTint="A6"/>
      <w:spacing w:val="5"/>
      <w:shd w:val="clear" w:color="auto" w:fill="FFFFFF" w:themeFill="background1"/>
    </w:rPr>
  </w:style>
  <w:style w:type="paragraph" w:styleId="TOC6">
    <w:name w:val="toc 6"/>
    <w:basedOn w:val="Normal"/>
    <w:next w:val="Normal"/>
    <w:autoRedefine/>
    <w:uiPriority w:val="39"/>
    <w:unhideWhenUsed/>
    <w:rsid w:val="00D103DB"/>
    <w:pPr>
      <w:spacing w:after="100"/>
      <w:ind w:left="1100"/>
    </w:pPr>
  </w:style>
  <w:style w:type="character" w:styleId="FollowedHyperlink">
    <w:name w:val="FollowedHyperlink"/>
    <w:basedOn w:val="DefaultParagraphFont"/>
    <w:uiPriority w:val="99"/>
    <w:semiHidden/>
    <w:unhideWhenUsed/>
    <w:rsid w:val="00FB64DC"/>
    <w:rPr>
      <w:color w:val="800080" w:themeColor="followedHyperlink"/>
      <w:u w:val="single"/>
    </w:rPr>
  </w:style>
  <w:style w:type="paragraph" w:styleId="Title">
    <w:name w:val="Title"/>
    <w:basedOn w:val="Normal"/>
    <w:next w:val="Normal"/>
    <w:link w:val="TitleChar"/>
    <w:uiPriority w:val="10"/>
    <w:qFormat/>
    <w:rsid w:val="0055177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5177D"/>
    <w:rPr>
      <w:smallCaps/>
      <w:sz w:val="52"/>
      <w:szCs w:val="52"/>
    </w:rPr>
  </w:style>
  <w:style w:type="paragraph" w:styleId="Subtitle">
    <w:name w:val="Subtitle"/>
    <w:basedOn w:val="Normal"/>
    <w:next w:val="Normal"/>
    <w:link w:val="SubtitleChar"/>
    <w:uiPriority w:val="11"/>
    <w:qFormat/>
    <w:rsid w:val="0055177D"/>
    <w:rPr>
      <w:i/>
      <w:iCs/>
      <w:smallCaps/>
      <w:spacing w:val="10"/>
      <w:sz w:val="28"/>
      <w:szCs w:val="28"/>
    </w:rPr>
  </w:style>
  <w:style w:type="character" w:customStyle="1" w:styleId="SubtitleChar">
    <w:name w:val="Subtitle Char"/>
    <w:basedOn w:val="DefaultParagraphFont"/>
    <w:link w:val="Subtitle"/>
    <w:uiPriority w:val="11"/>
    <w:rsid w:val="0055177D"/>
    <w:rPr>
      <w:i/>
      <w:iCs/>
      <w:smallCaps/>
      <w:spacing w:val="10"/>
      <w:sz w:val="28"/>
      <w:szCs w:val="28"/>
    </w:rPr>
  </w:style>
  <w:style w:type="paragraph" w:styleId="BlockText">
    <w:name w:val="Block Text"/>
    <w:basedOn w:val="Normal"/>
    <w:uiPriority w:val="99"/>
    <w:semiHidden/>
    <w:unhideWhenUsed/>
    <w:rsid w:val="001F00E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customStyle="1" w:styleId="BodyTextIndent9">
    <w:name w:val="Body Text Indent 9"/>
    <w:basedOn w:val="Normal"/>
    <w:rsid w:val="00FF3B7B"/>
    <w:pPr>
      <w:spacing w:after="120" w:line="360" w:lineRule="auto"/>
      <w:ind w:left="5529"/>
    </w:pPr>
    <w:rPr>
      <w:rFonts w:ascii="Arial" w:eastAsia="Times New Roman" w:hAnsi="Arial" w:cs="Times New Roman"/>
      <w:lang w:val="en-US"/>
    </w:rPr>
  </w:style>
  <w:style w:type="character" w:styleId="PageNumber">
    <w:name w:val="page number"/>
    <w:rsid w:val="00595FA0"/>
    <w:rPr>
      <w:rFonts w:ascii="Arial" w:hAnsi="Arial"/>
      <w:color w:val="808080"/>
      <w:sz w:val="16"/>
      <w:szCs w:val="16"/>
    </w:rPr>
  </w:style>
  <w:style w:type="paragraph" w:styleId="EndnoteText">
    <w:name w:val="endnote text"/>
    <w:basedOn w:val="Normal"/>
    <w:link w:val="EndnoteTextChar"/>
    <w:uiPriority w:val="99"/>
    <w:semiHidden/>
    <w:unhideWhenUsed/>
    <w:rsid w:val="007612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12C0"/>
    <w:rPr>
      <w:sz w:val="20"/>
      <w:szCs w:val="20"/>
    </w:rPr>
  </w:style>
  <w:style w:type="character" w:styleId="EndnoteReference">
    <w:name w:val="endnote reference"/>
    <w:basedOn w:val="DefaultParagraphFont"/>
    <w:uiPriority w:val="99"/>
    <w:semiHidden/>
    <w:unhideWhenUsed/>
    <w:rsid w:val="007612C0"/>
    <w:rPr>
      <w:vertAlign w:val="superscript"/>
    </w:rPr>
  </w:style>
  <w:style w:type="paragraph" w:styleId="FootnoteText">
    <w:name w:val="footnote text"/>
    <w:basedOn w:val="Normal"/>
    <w:link w:val="FootnoteTextChar"/>
    <w:uiPriority w:val="99"/>
    <w:unhideWhenUsed/>
    <w:rsid w:val="007612C0"/>
    <w:pPr>
      <w:spacing w:after="0" w:line="240" w:lineRule="auto"/>
    </w:pPr>
    <w:rPr>
      <w:sz w:val="20"/>
      <w:szCs w:val="20"/>
    </w:rPr>
  </w:style>
  <w:style w:type="character" w:customStyle="1" w:styleId="FootnoteTextChar">
    <w:name w:val="Footnote Text Char"/>
    <w:basedOn w:val="DefaultParagraphFont"/>
    <w:link w:val="FootnoteText"/>
    <w:uiPriority w:val="99"/>
    <w:rsid w:val="007612C0"/>
    <w:rPr>
      <w:sz w:val="20"/>
      <w:szCs w:val="20"/>
    </w:rPr>
  </w:style>
  <w:style w:type="character" w:styleId="FootnoteReference">
    <w:name w:val="footnote reference"/>
    <w:basedOn w:val="DefaultParagraphFont"/>
    <w:uiPriority w:val="99"/>
    <w:semiHidden/>
    <w:unhideWhenUsed/>
    <w:rsid w:val="007612C0"/>
    <w:rPr>
      <w:vertAlign w:val="superscript"/>
    </w:rPr>
  </w:style>
  <w:style w:type="paragraph" w:customStyle="1" w:styleId="ParaSpacing">
    <w:name w:val="Para Spacing"/>
    <w:basedOn w:val="Normal"/>
    <w:qFormat/>
    <w:rsid w:val="00F91AD5"/>
    <w:pPr>
      <w:spacing w:after="80" w:line="240" w:lineRule="auto"/>
    </w:pPr>
    <w:rPr>
      <w:rFonts w:ascii="Calibri Light" w:hAnsi="Calibri Light" w:cs="Times New Roman"/>
      <w:szCs w:val="24"/>
      <w:lang w:eastAsia="en-GB"/>
    </w:rPr>
  </w:style>
  <w:style w:type="character" w:customStyle="1" w:styleId="Heading7Char">
    <w:name w:val="Heading 7 Char"/>
    <w:basedOn w:val="DefaultParagraphFont"/>
    <w:link w:val="Heading7"/>
    <w:uiPriority w:val="9"/>
    <w:semiHidden/>
    <w:rsid w:val="0055177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5177D"/>
    <w:rPr>
      <w:b/>
      <w:bCs/>
      <w:color w:val="7F7F7F" w:themeColor="text1" w:themeTint="80"/>
      <w:sz w:val="20"/>
      <w:szCs w:val="20"/>
    </w:rPr>
  </w:style>
  <w:style w:type="character" w:customStyle="1" w:styleId="Heading9Char">
    <w:name w:val="Heading 9 Char"/>
    <w:basedOn w:val="DefaultParagraphFont"/>
    <w:link w:val="Heading9"/>
    <w:uiPriority w:val="9"/>
    <w:semiHidden/>
    <w:rsid w:val="0055177D"/>
    <w:rPr>
      <w:b/>
      <w:bCs/>
      <w:i/>
      <w:iCs/>
      <w:color w:val="7F7F7F" w:themeColor="text1" w:themeTint="80"/>
      <w:sz w:val="18"/>
      <w:szCs w:val="18"/>
    </w:rPr>
  </w:style>
  <w:style w:type="character" w:styleId="Strong">
    <w:name w:val="Strong"/>
    <w:uiPriority w:val="22"/>
    <w:qFormat/>
    <w:rsid w:val="0055177D"/>
    <w:rPr>
      <w:b/>
      <w:bCs/>
    </w:rPr>
  </w:style>
  <w:style w:type="character" w:styleId="Emphasis">
    <w:name w:val="Emphasis"/>
    <w:uiPriority w:val="20"/>
    <w:qFormat/>
    <w:rsid w:val="0055177D"/>
    <w:rPr>
      <w:b/>
      <w:bCs/>
      <w:i/>
      <w:iCs/>
      <w:spacing w:val="10"/>
    </w:rPr>
  </w:style>
  <w:style w:type="paragraph" w:styleId="Quote">
    <w:name w:val="Quote"/>
    <w:basedOn w:val="Normal"/>
    <w:next w:val="Normal"/>
    <w:link w:val="QuoteChar"/>
    <w:uiPriority w:val="29"/>
    <w:qFormat/>
    <w:rsid w:val="0055177D"/>
    <w:rPr>
      <w:i/>
      <w:iCs/>
    </w:rPr>
  </w:style>
  <w:style w:type="character" w:customStyle="1" w:styleId="QuoteChar">
    <w:name w:val="Quote Char"/>
    <w:basedOn w:val="DefaultParagraphFont"/>
    <w:link w:val="Quote"/>
    <w:uiPriority w:val="29"/>
    <w:rsid w:val="0055177D"/>
    <w:rPr>
      <w:i/>
      <w:iCs/>
    </w:rPr>
  </w:style>
  <w:style w:type="paragraph" w:styleId="IntenseQuote">
    <w:name w:val="Intense Quote"/>
    <w:basedOn w:val="Normal"/>
    <w:next w:val="Normal"/>
    <w:link w:val="IntenseQuoteChar"/>
    <w:uiPriority w:val="30"/>
    <w:qFormat/>
    <w:rsid w:val="0055177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5177D"/>
    <w:rPr>
      <w:i/>
      <w:iCs/>
    </w:rPr>
  </w:style>
  <w:style w:type="character" w:styleId="SubtleEmphasis">
    <w:name w:val="Subtle Emphasis"/>
    <w:uiPriority w:val="19"/>
    <w:qFormat/>
    <w:rsid w:val="0055177D"/>
    <w:rPr>
      <w:i/>
      <w:iCs/>
    </w:rPr>
  </w:style>
  <w:style w:type="character" w:styleId="IntenseEmphasis">
    <w:name w:val="Intense Emphasis"/>
    <w:uiPriority w:val="21"/>
    <w:qFormat/>
    <w:rsid w:val="0055177D"/>
    <w:rPr>
      <w:b/>
      <w:bCs/>
      <w:i/>
      <w:iCs/>
    </w:rPr>
  </w:style>
  <w:style w:type="character" w:styleId="SubtleReference">
    <w:name w:val="Subtle Reference"/>
    <w:basedOn w:val="DefaultParagraphFont"/>
    <w:uiPriority w:val="31"/>
    <w:qFormat/>
    <w:rsid w:val="0055177D"/>
    <w:rPr>
      <w:smallCaps/>
    </w:rPr>
  </w:style>
  <w:style w:type="character" w:styleId="IntenseReference">
    <w:name w:val="Intense Reference"/>
    <w:uiPriority w:val="32"/>
    <w:qFormat/>
    <w:rsid w:val="0055177D"/>
    <w:rPr>
      <w:b/>
      <w:bCs/>
      <w:smallCaps/>
    </w:rPr>
  </w:style>
  <w:style w:type="character" w:styleId="BookTitle">
    <w:name w:val="Book Title"/>
    <w:basedOn w:val="DefaultParagraphFont"/>
    <w:uiPriority w:val="33"/>
    <w:qFormat/>
    <w:rsid w:val="0055177D"/>
    <w:rPr>
      <w:i/>
      <w:iCs/>
      <w:smallCaps/>
      <w:spacing w:val="5"/>
    </w:rPr>
  </w:style>
  <w:style w:type="character" w:customStyle="1" w:styleId="NoSpacingChar">
    <w:name w:val="No Spacing Char"/>
    <w:basedOn w:val="DefaultParagraphFont"/>
    <w:link w:val="NoSpacing"/>
    <w:uiPriority w:val="1"/>
    <w:locked/>
    <w:rsid w:val="008402DB"/>
  </w:style>
  <w:style w:type="character" w:styleId="CommentReference">
    <w:name w:val="annotation reference"/>
    <w:basedOn w:val="DefaultParagraphFont"/>
    <w:uiPriority w:val="99"/>
    <w:semiHidden/>
    <w:unhideWhenUsed/>
    <w:rsid w:val="006C2889"/>
    <w:rPr>
      <w:sz w:val="16"/>
      <w:szCs w:val="16"/>
    </w:rPr>
  </w:style>
  <w:style w:type="paragraph" w:styleId="CommentText">
    <w:name w:val="annotation text"/>
    <w:basedOn w:val="Normal"/>
    <w:link w:val="CommentTextChar"/>
    <w:uiPriority w:val="99"/>
    <w:semiHidden/>
    <w:unhideWhenUsed/>
    <w:rsid w:val="006C2889"/>
    <w:pPr>
      <w:spacing w:line="240" w:lineRule="auto"/>
    </w:pPr>
    <w:rPr>
      <w:sz w:val="20"/>
      <w:szCs w:val="20"/>
    </w:rPr>
  </w:style>
  <w:style w:type="character" w:customStyle="1" w:styleId="CommentTextChar">
    <w:name w:val="Comment Text Char"/>
    <w:basedOn w:val="DefaultParagraphFont"/>
    <w:link w:val="CommentText"/>
    <w:uiPriority w:val="99"/>
    <w:semiHidden/>
    <w:rsid w:val="006C2889"/>
    <w:rPr>
      <w:sz w:val="20"/>
      <w:szCs w:val="20"/>
    </w:rPr>
  </w:style>
  <w:style w:type="paragraph" w:styleId="CommentSubject">
    <w:name w:val="annotation subject"/>
    <w:basedOn w:val="CommentText"/>
    <w:next w:val="CommentText"/>
    <w:link w:val="CommentSubjectChar"/>
    <w:uiPriority w:val="99"/>
    <w:semiHidden/>
    <w:unhideWhenUsed/>
    <w:rsid w:val="006C2889"/>
    <w:rPr>
      <w:b/>
      <w:bCs/>
    </w:rPr>
  </w:style>
  <w:style w:type="character" w:customStyle="1" w:styleId="CommentSubjectChar">
    <w:name w:val="Comment Subject Char"/>
    <w:basedOn w:val="CommentTextChar"/>
    <w:link w:val="CommentSubject"/>
    <w:uiPriority w:val="99"/>
    <w:semiHidden/>
    <w:rsid w:val="006C2889"/>
    <w:rPr>
      <w:b/>
      <w:bCs/>
      <w:sz w:val="20"/>
      <w:szCs w:val="20"/>
    </w:rPr>
  </w:style>
  <w:style w:type="character" w:customStyle="1" w:styleId="TableTextChar">
    <w:name w:val="Table Text Char"/>
    <w:link w:val="TableText"/>
    <w:locked/>
    <w:rsid w:val="00720475"/>
    <w:rPr>
      <w:rFonts w:ascii="Arial" w:eastAsia="Times New Roman" w:hAnsi="Arial" w:cs="Times New Roman"/>
      <w:sz w:val="24"/>
      <w:szCs w:val="20"/>
    </w:rPr>
  </w:style>
  <w:style w:type="paragraph" w:customStyle="1" w:styleId="TableText">
    <w:name w:val="Table Text"/>
    <w:basedOn w:val="Normal"/>
    <w:link w:val="TableTextChar"/>
    <w:qFormat/>
    <w:rsid w:val="00720475"/>
    <w:pPr>
      <w:keepLines/>
      <w:spacing w:after="0" w:line="240" w:lineRule="auto"/>
    </w:pPr>
    <w:rPr>
      <w:rFonts w:ascii="Arial" w:eastAsia="Times New Roman" w:hAnsi="Arial" w:cs="Times New Roman"/>
      <w:sz w:val="24"/>
      <w:szCs w:val="20"/>
    </w:rPr>
  </w:style>
  <w:style w:type="character" w:styleId="UnresolvedMention">
    <w:name w:val="Unresolved Mention"/>
    <w:basedOn w:val="DefaultParagraphFont"/>
    <w:uiPriority w:val="99"/>
    <w:semiHidden/>
    <w:unhideWhenUsed/>
    <w:rsid w:val="009B61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876">
      <w:bodyDiv w:val="1"/>
      <w:marLeft w:val="0"/>
      <w:marRight w:val="0"/>
      <w:marTop w:val="0"/>
      <w:marBottom w:val="0"/>
      <w:divBdr>
        <w:top w:val="none" w:sz="0" w:space="0" w:color="auto"/>
        <w:left w:val="none" w:sz="0" w:space="0" w:color="auto"/>
        <w:bottom w:val="none" w:sz="0" w:space="0" w:color="auto"/>
        <w:right w:val="none" w:sz="0" w:space="0" w:color="auto"/>
      </w:divBdr>
      <w:divsChild>
        <w:div w:id="887838696">
          <w:marLeft w:val="0"/>
          <w:marRight w:val="0"/>
          <w:marTop w:val="0"/>
          <w:marBottom w:val="0"/>
          <w:divBdr>
            <w:top w:val="none" w:sz="0" w:space="0" w:color="auto"/>
            <w:left w:val="none" w:sz="0" w:space="0" w:color="auto"/>
            <w:bottom w:val="none" w:sz="0" w:space="0" w:color="auto"/>
            <w:right w:val="none" w:sz="0" w:space="0" w:color="auto"/>
          </w:divBdr>
        </w:div>
        <w:div w:id="2020962039">
          <w:marLeft w:val="0"/>
          <w:marRight w:val="0"/>
          <w:marTop w:val="0"/>
          <w:marBottom w:val="0"/>
          <w:divBdr>
            <w:top w:val="none" w:sz="0" w:space="0" w:color="auto"/>
            <w:left w:val="none" w:sz="0" w:space="0" w:color="auto"/>
            <w:bottom w:val="none" w:sz="0" w:space="0" w:color="auto"/>
            <w:right w:val="none" w:sz="0" w:space="0" w:color="auto"/>
          </w:divBdr>
        </w:div>
        <w:div w:id="849029245">
          <w:marLeft w:val="0"/>
          <w:marRight w:val="0"/>
          <w:marTop w:val="0"/>
          <w:marBottom w:val="0"/>
          <w:divBdr>
            <w:top w:val="none" w:sz="0" w:space="0" w:color="auto"/>
            <w:left w:val="none" w:sz="0" w:space="0" w:color="auto"/>
            <w:bottom w:val="none" w:sz="0" w:space="0" w:color="auto"/>
            <w:right w:val="none" w:sz="0" w:space="0" w:color="auto"/>
          </w:divBdr>
        </w:div>
        <w:div w:id="1770422099">
          <w:marLeft w:val="0"/>
          <w:marRight w:val="0"/>
          <w:marTop w:val="0"/>
          <w:marBottom w:val="0"/>
          <w:divBdr>
            <w:top w:val="none" w:sz="0" w:space="0" w:color="auto"/>
            <w:left w:val="none" w:sz="0" w:space="0" w:color="auto"/>
            <w:bottom w:val="none" w:sz="0" w:space="0" w:color="auto"/>
            <w:right w:val="none" w:sz="0" w:space="0" w:color="auto"/>
          </w:divBdr>
        </w:div>
        <w:div w:id="970012803">
          <w:marLeft w:val="0"/>
          <w:marRight w:val="0"/>
          <w:marTop w:val="0"/>
          <w:marBottom w:val="0"/>
          <w:divBdr>
            <w:top w:val="none" w:sz="0" w:space="0" w:color="auto"/>
            <w:left w:val="none" w:sz="0" w:space="0" w:color="auto"/>
            <w:bottom w:val="none" w:sz="0" w:space="0" w:color="auto"/>
            <w:right w:val="none" w:sz="0" w:space="0" w:color="auto"/>
          </w:divBdr>
        </w:div>
        <w:div w:id="82382575">
          <w:marLeft w:val="0"/>
          <w:marRight w:val="0"/>
          <w:marTop w:val="0"/>
          <w:marBottom w:val="0"/>
          <w:divBdr>
            <w:top w:val="none" w:sz="0" w:space="0" w:color="auto"/>
            <w:left w:val="none" w:sz="0" w:space="0" w:color="auto"/>
            <w:bottom w:val="none" w:sz="0" w:space="0" w:color="auto"/>
            <w:right w:val="none" w:sz="0" w:space="0" w:color="auto"/>
          </w:divBdr>
        </w:div>
        <w:div w:id="1770546046">
          <w:marLeft w:val="0"/>
          <w:marRight w:val="0"/>
          <w:marTop w:val="0"/>
          <w:marBottom w:val="0"/>
          <w:divBdr>
            <w:top w:val="none" w:sz="0" w:space="0" w:color="auto"/>
            <w:left w:val="none" w:sz="0" w:space="0" w:color="auto"/>
            <w:bottom w:val="none" w:sz="0" w:space="0" w:color="auto"/>
            <w:right w:val="none" w:sz="0" w:space="0" w:color="auto"/>
          </w:divBdr>
        </w:div>
        <w:div w:id="1891459785">
          <w:marLeft w:val="0"/>
          <w:marRight w:val="0"/>
          <w:marTop w:val="0"/>
          <w:marBottom w:val="0"/>
          <w:divBdr>
            <w:top w:val="none" w:sz="0" w:space="0" w:color="auto"/>
            <w:left w:val="none" w:sz="0" w:space="0" w:color="auto"/>
            <w:bottom w:val="none" w:sz="0" w:space="0" w:color="auto"/>
            <w:right w:val="none" w:sz="0" w:space="0" w:color="auto"/>
          </w:divBdr>
        </w:div>
        <w:div w:id="1839270836">
          <w:marLeft w:val="0"/>
          <w:marRight w:val="0"/>
          <w:marTop w:val="0"/>
          <w:marBottom w:val="0"/>
          <w:divBdr>
            <w:top w:val="none" w:sz="0" w:space="0" w:color="auto"/>
            <w:left w:val="none" w:sz="0" w:space="0" w:color="auto"/>
            <w:bottom w:val="none" w:sz="0" w:space="0" w:color="auto"/>
            <w:right w:val="none" w:sz="0" w:space="0" w:color="auto"/>
          </w:divBdr>
        </w:div>
        <w:div w:id="1954705144">
          <w:marLeft w:val="0"/>
          <w:marRight w:val="0"/>
          <w:marTop w:val="0"/>
          <w:marBottom w:val="0"/>
          <w:divBdr>
            <w:top w:val="none" w:sz="0" w:space="0" w:color="auto"/>
            <w:left w:val="none" w:sz="0" w:space="0" w:color="auto"/>
            <w:bottom w:val="none" w:sz="0" w:space="0" w:color="auto"/>
            <w:right w:val="none" w:sz="0" w:space="0" w:color="auto"/>
          </w:divBdr>
        </w:div>
        <w:div w:id="1249146409">
          <w:marLeft w:val="0"/>
          <w:marRight w:val="0"/>
          <w:marTop w:val="0"/>
          <w:marBottom w:val="0"/>
          <w:divBdr>
            <w:top w:val="none" w:sz="0" w:space="0" w:color="auto"/>
            <w:left w:val="none" w:sz="0" w:space="0" w:color="auto"/>
            <w:bottom w:val="none" w:sz="0" w:space="0" w:color="auto"/>
            <w:right w:val="none" w:sz="0" w:space="0" w:color="auto"/>
          </w:divBdr>
        </w:div>
        <w:div w:id="1084185818">
          <w:marLeft w:val="0"/>
          <w:marRight w:val="0"/>
          <w:marTop w:val="0"/>
          <w:marBottom w:val="0"/>
          <w:divBdr>
            <w:top w:val="none" w:sz="0" w:space="0" w:color="auto"/>
            <w:left w:val="none" w:sz="0" w:space="0" w:color="auto"/>
            <w:bottom w:val="none" w:sz="0" w:space="0" w:color="auto"/>
            <w:right w:val="none" w:sz="0" w:space="0" w:color="auto"/>
          </w:divBdr>
        </w:div>
        <w:div w:id="1169053822">
          <w:marLeft w:val="0"/>
          <w:marRight w:val="0"/>
          <w:marTop w:val="0"/>
          <w:marBottom w:val="0"/>
          <w:divBdr>
            <w:top w:val="none" w:sz="0" w:space="0" w:color="auto"/>
            <w:left w:val="none" w:sz="0" w:space="0" w:color="auto"/>
            <w:bottom w:val="none" w:sz="0" w:space="0" w:color="auto"/>
            <w:right w:val="none" w:sz="0" w:space="0" w:color="auto"/>
          </w:divBdr>
        </w:div>
        <w:div w:id="1815828121">
          <w:marLeft w:val="0"/>
          <w:marRight w:val="0"/>
          <w:marTop w:val="0"/>
          <w:marBottom w:val="0"/>
          <w:divBdr>
            <w:top w:val="none" w:sz="0" w:space="0" w:color="auto"/>
            <w:left w:val="none" w:sz="0" w:space="0" w:color="auto"/>
            <w:bottom w:val="none" w:sz="0" w:space="0" w:color="auto"/>
            <w:right w:val="none" w:sz="0" w:space="0" w:color="auto"/>
          </w:divBdr>
        </w:div>
        <w:div w:id="1103182508">
          <w:marLeft w:val="0"/>
          <w:marRight w:val="0"/>
          <w:marTop w:val="0"/>
          <w:marBottom w:val="0"/>
          <w:divBdr>
            <w:top w:val="none" w:sz="0" w:space="0" w:color="auto"/>
            <w:left w:val="none" w:sz="0" w:space="0" w:color="auto"/>
            <w:bottom w:val="none" w:sz="0" w:space="0" w:color="auto"/>
            <w:right w:val="none" w:sz="0" w:space="0" w:color="auto"/>
          </w:divBdr>
        </w:div>
        <w:div w:id="1853572101">
          <w:marLeft w:val="0"/>
          <w:marRight w:val="0"/>
          <w:marTop w:val="0"/>
          <w:marBottom w:val="0"/>
          <w:divBdr>
            <w:top w:val="none" w:sz="0" w:space="0" w:color="auto"/>
            <w:left w:val="none" w:sz="0" w:space="0" w:color="auto"/>
            <w:bottom w:val="none" w:sz="0" w:space="0" w:color="auto"/>
            <w:right w:val="none" w:sz="0" w:space="0" w:color="auto"/>
          </w:divBdr>
        </w:div>
        <w:div w:id="396517910">
          <w:marLeft w:val="0"/>
          <w:marRight w:val="0"/>
          <w:marTop w:val="0"/>
          <w:marBottom w:val="0"/>
          <w:divBdr>
            <w:top w:val="none" w:sz="0" w:space="0" w:color="auto"/>
            <w:left w:val="none" w:sz="0" w:space="0" w:color="auto"/>
            <w:bottom w:val="none" w:sz="0" w:space="0" w:color="auto"/>
            <w:right w:val="none" w:sz="0" w:space="0" w:color="auto"/>
          </w:divBdr>
        </w:div>
        <w:div w:id="2040356096">
          <w:marLeft w:val="0"/>
          <w:marRight w:val="0"/>
          <w:marTop w:val="0"/>
          <w:marBottom w:val="0"/>
          <w:divBdr>
            <w:top w:val="none" w:sz="0" w:space="0" w:color="auto"/>
            <w:left w:val="none" w:sz="0" w:space="0" w:color="auto"/>
            <w:bottom w:val="none" w:sz="0" w:space="0" w:color="auto"/>
            <w:right w:val="none" w:sz="0" w:space="0" w:color="auto"/>
          </w:divBdr>
        </w:div>
        <w:div w:id="1717462606">
          <w:marLeft w:val="0"/>
          <w:marRight w:val="0"/>
          <w:marTop w:val="0"/>
          <w:marBottom w:val="0"/>
          <w:divBdr>
            <w:top w:val="none" w:sz="0" w:space="0" w:color="auto"/>
            <w:left w:val="none" w:sz="0" w:space="0" w:color="auto"/>
            <w:bottom w:val="none" w:sz="0" w:space="0" w:color="auto"/>
            <w:right w:val="none" w:sz="0" w:space="0" w:color="auto"/>
          </w:divBdr>
        </w:div>
        <w:div w:id="1395544092">
          <w:marLeft w:val="0"/>
          <w:marRight w:val="0"/>
          <w:marTop w:val="0"/>
          <w:marBottom w:val="0"/>
          <w:divBdr>
            <w:top w:val="none" w:sz="0" w:space="0" w:color="auto"/>
            <w:left w:val="none" w:sz="0" w:space="0" w:color="auto"/>
            <w:bottom w:val="none" w:sz="0" w:space="0" w:color="auto"/>
            <w:right w:val="none" w:sz="0" w:space="0" w:color="auto"/>
          </w:divBdr>
        </w:div>
        <w:div w:id="1955944274">
          <w:marLeft w:val="0"/>
          <w:marRight w:val="0"/>
          <w:marTop w:val="0"/>
          <w:marBottom w:val="0"/>
          <w:divBdr>
            <w:top w:val="none" w:sz="0" w:space="0" w:color="auto"/>
            <w:left w:val="none" w:sz="0" w:space="0" w:color="auto"/>
            <w:bottom w:val="none" w:sz="0" w:space="0" w:color="auto"/>
            <w:right w:val="none" w:sz="0" w:space="0" w:color="auto"/>
          </w:divBdr>
        </w:div>
      </w:divsChild>
    </w:div>
    <w:div w:id="101729753">
      <w:bodyDiv w:val="1"/>
      <w:marLeft w:val="0"/>
      <w:marRight w:val="0"/>
      <w:marTop w:val="0"/>
      <w:marBottom w:val="0"/>
      <w:divBdr>
        <w:top w:val="none" w:sz="0" w:space="0" w:color="auto"/>
        <w:left w:val="none" w:sz="0" w:space="0" w:color="auto"/>
        <w:bottom w:val="none" w:sz="0" w:space="0" w:color="auto"/>
        <w:right w:val="none" w:sz="0" w:space="0" w:color="auto"/>
      </w:divBdr>
    </w:div>
    <w:div w:id="299531676">
      <w:bodyDiv w:val="1"/>
      <w:marLeft w:val="0"/>
      <w:marRight w:val="0"/>
      <w:marTop w:val="0"/>
      <w:marBottom w:val="0"/>
      <w:divBdr>
        <w:top w:val="none" w:sz="0" w:space="0" w:color="auto"/>
        <w:left w:val="none" w:sz="0" w:space="0" w:color="auto"/>
        <w:bottom w:val="none" w:sz="0" w:space="0" w:color="auto"/>
        <w:right w:val="none" w:sz="0" w:space="0" w:color="auto"/>
      </w:divBdr>
    </w:div>
    <w:div w:id="361904109">
      <w:bodyDiv w:val="1"/>
      <w:marLeft w:val="0"/>
      <w:marRight w:val="0"/>
      <w:marTop w:val="0"/>
      <w:marBottom w:val="0"/>
      <w:divBdr>
        <w:top w:val="none" w:sz="0" w:space="0" w:color="auto"/>
        <w:left w:val="none" w:sz="0" w:space="0" w:color="auto"/>
        <w:bottom w:val="none" w:sz="0" w:space="0" w:color="auto"/>
        <w:right w:val="none" w:sz="0" w:space="0" w:color="auto"/>
      </w:divBdr>
    </w:div>
    <w:div w:id="582954543">
      <w:bodyDiv w:val="1"/>
      <w:marLeft w:val="0"/>
      <w:marRight w:val="0"/>
      <w:marTop w:val="0"/>
      <w:marBottom w:val="0"/>
      <w:divBdr>
        <w:top w:val="none" w:sz="0" w:space="0" w:color="auto"/>
        <w:left w:val="none" w:sz="0" w:space="0" w:color="auto"/>
        <w:bottom w:val="none" w:sz="0" w:space="0" w:color="auto"/>
        <w:right w:val="none" w:sz="0" w:space="0" w:color="auto"/>
      </w:divBdr>
    </w:div>
    <w:div w:id="712189945">
      <w:bodyDiv w:val="1"/>
      <w:marLeft w:val="0"/>
      <w:marRight w:val="0"/>
      <w:marTop w:val="0"/>
      <w:marBottom w:val="0"/>
      <w:divBdr>
        <w:top w:val="none" w:sz="0" w:space="0" w:color="auto"/>
        <w:left w:val="none" w:sz="0" w:space="0" w:color="auto"/>
        <w:bottom w:val="none" w:sz="0" w:space="0" w:color="auto"/>
        <w:right w:val="none" w:sz="0" w:space="0" w:color="auto"/>
      </w:divBdr>
    </w:div>
    <w:div w:id="807279250">
      <w:bodyDiv w:val="1"/>
      <w:marLeft w:val="0"/>
      <w:marRight w:val="0"/>
      <w:marTop w:val="0"/>
      <w:marBottom w:val="0"/>
      <w:divBdr>
        <w:top w:val="none" w:sz="0" w:space="0" w:color="auto"/>
        <w:left w:val="none" w:sz="0" w:space="0" w:color="auto"/>
        <w:bottom w:val="none" w:sz="0" w:space="0" w:color="auto"/>
        <w:right w:val="none" w:sz="0" w:space="0" w:color="auto"/>
      </w:divBdr>
    </w:div>
    <w:div w:id="1148400083">
      <w:bodyDiv w:val="1"/>
      <w:marLeft w:val="0"/>
      <w:marRight w:val="0"/>
      <w:marTop w:val="0"/>
      <w:marBottom w:val="0"/>
      <w:divBdr>
        <w:top w:val="none" w:sz="0" w:space="0" w:color="auto"/>
        <w:left w:val="none" w:sz="0" w:space="0" w:color="auto"/>
        <w:bottom w:val="none" w:sz="0" w:space="0" w:color="auto"/>
        <w:right w:val="none" w:sz="0" w:space="0" w:color="auto"/>
      </w:divBdr>
    </w:div>
    <w:div w:id="20743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8EBBDD55B4240B7F4843C0849AB47" ma:contentTypeVersion="7" ma:contentTypeDescription="Create a new document." ma:contentTypeScope="" ma:versionID="3073ae69256e275aaf57cfdea852cfaf">
  <xsd:schema xmlns:xsd="http://www.w3.org/2001/XMLSchema" xmlns:xs="http://www.w3.org/2001/XMLSchema" xmlns:p="http://schemas.microsoft.com/office/2006/metadata/properties" xmlns:ns2="3137f0ce-fd65-4da4-94a6-e01889086b46" xmlns:ns3="ce6bae04-2a99-4dec-aa30-407e3883f194" targetNamespace="http://schemas.microsoft.com/office/2006/metadata/properties" ma:root="true" ma:fieldsID="ef23c95a64e7d314d26e88b6c8cee63f" ns2:_="" ns3:_="">
    <xsd:import namespace="3137f0ce-fd65-4da4-94a6-e01889086b46"/>
    <xsd:import namespace="ce6bae04-2a99-4dec-aa30-407e3883f1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37f0ce-fd65-4da4-94a6-e01889086b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6bae04-2a99-4dec-aa30-407e3883f1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9B048-4C46-426F-8B44-A0D1591339DB}">
  <ds:schemaRefs>
    <ds:schemaRef ds:uri="http://schemas.microsoft.com/sharepoint/v3/contenttype/forms"/>
  </ds:schemaRefs>
</ds:datastoreItem>
</file>

<file path=customXml/itemProps2.xml><?xml version="1.0" encoding="utf-8"?>
<ds:datastoreItem xmlns:ds="http://schemas.openxmlformats.org/officeDocument/2006/customXml" ds:itemID="{780DC33C-26F7-4C53-8AF5-7EFF7321EC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81C45C-E259-452D-AA40-5CFD6E858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37f0ce-fd65-4da4-94a6-e01889086b46"/>
    <ds:schemaRef ds:uri="ce6bae04-2a99-4dec-aa30-407e388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A5AF32-C8CF-4CA4-A0D4-CF5E1AFD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Paywizard</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PayWizard</dc:creator>
  <cp:lastModifiedBy>Glenn Bathan</cp:lastModifiedBy>
  <cp:revision>5</cp:revision>
  <cp:lastPrinted>2017-07-06T15:38:00Z</cp:lastPrinted>
  <dcterms:created xsi:type="dcterms:W3CDTF">2018-06-25T10:27:00Z</dcterms:created>
  <dcterms:modified xsi:type="dcterms:W3CDTF">2018-06-25T10:29:00Z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0x01010006C8EBBDD55B4240B7F4843C0849AB47</vt:lpwstr>
  </property>
  <property fmtid="{D5CDD505-2E9C-101B-9397-08002B2CF9AE}" pid="3" name="Order">
    <vt:r8>25400</vt:r8>
  </property>
  <property fmtid="{D5CDD505-2E9C-101B-9397-08002B2CF9AE}" pid="4" name="xd_ProgID">
    <vt:lpwstr/>
  </property>
  <property fmtid="{D5CDD505-2E9C-101B-9397-08002B2CF9AE}" pid="5" name="_CopySource">
    <vt:lpwstr>https://paywizardplc.sharepoint.com/Shared Documents/Designs/ABS-Mobile/SKY Mobile PSP Specification.docx</vt:lpwstr>
  </property>
  <property fmtid="{D5CDD505-2E9C-101B-9397-08002B2CF9AE}" pid="6" name="TemplateUrl">
    <vt:lpwstr/>
  </property>
</Properties>
</file>